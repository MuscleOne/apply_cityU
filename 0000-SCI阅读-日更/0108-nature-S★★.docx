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BB918" w14:textId="77777777" w:rsidR="000A450D" w:rsidRDefault="000A450D" w:rsidP="00E86275">
      <w:pPr>
        <w:jc w:val="left"/>
      </w:pPr>
      <w:r>
        <w:t xml:space="preserve">0108-Nature </w:t>
      </w:r>
      <w:r>
        <w:t>摘要</w:t>
      </w:r>
    </w:p>
    <w:p w14:paraId="3FBF5ECD" w14:textId="77777777" w:rsidR="000A450D" w:rsidRDefault="000A450D" w:rsidP="00E86275">
      <w:pPr>
        <w:widowControl/>
        <w:shd w:val="clear" w:color="auto" w:fill="FFFFFF"/>
        <w:spacing w:after="240"/>
        <w:jc w:val="left"/>
        <w:outlineLvl w:val="0"/>
        <w:rPr>
          <w:ins w:id="0" w:author="Microsoft 帐户" w:date="2023-01-08T17:21:00Z"/>
          <w:rFonts w:ascii="Times New Roman" w:eastAsia="宋体" w:hAnsi="Times New Roman" w:cs="Times New Roman"/>
          <w:b/>
          <w:bCs/>
          <w:color w:val="222222"/>
          <w:kern w:val="36"/>
          <w:sz w:val="48"/>
          <w:szCs w:val="48"/>
        </w:rPr>
      </w:pPr>
      <w:commentRangeStart w:id="1"/>
      <w:r w:rsidRPr="00824AC7">
        <w:rPr>
          <w:rFonts w:ascii="Times New Roman" w:eastAsia="宋体" w:hAnsi="Times New Roman" w:cs="Times New Roman"/>
          <w:b/>
          <w:bCs/>
          <w:color w:val="0070C0"/>
          <w:kern w:val="36"/>
          <w:sz w:val="48"/>
          <w:szCs w:val="48"/>
        </w:rPr>
        <w:t>Influenza</w:t>
      </w:r>
      <w:commentRangeEnd w:id="1"/>
      <w:r w:rsidRPr="00824AC7">
        <w:rPr>
          <w:rStyle w:val="a5"/>
          <w:color w:val="0070C0"/>
        </w:rPr>
        <w:commentReference w:id="1"/>
      </w:r>
      <w:r w:rsidRPr="00571AE6">
        <w:rPr>
          <w:rFonts w:ascii="Times New Roman" w:eastAsia="宋体" w:hAnsi="Times New Roman" w:cs="Times New Roman"/>
          <w:b/>
          <w:bCs/>
          <w:color w:val="222222"/>
          <w:kern w:val="36"/>
          <w:sz w:val="48"/>
          <w:szCs w:val="48"/>
        </w:rPr>
        <w:t xml:space="preserve"> </w:t>
      </w:r>
      <w:commentRangeStart w:id="2"/>
      <w:r w:rsidRPr="00824AC7">
        <w:rPr>
          <w:rFonts w:ascii="Times New Roman" w:eastAsia="宋体" w:hAnsi="Times New Roman" w:cs="Times New Roman"/>
          <w:b/>
          <w:bCs/>
          <w:color w:val="0070C0"/>
          <w:kern w:val="36"/>
          <w:sz w:val="48"/>
          <w:szCs w:val="48"/>
        </w:rPr>
        <w:t>vaccination</w:t>
      </w:r>
      <w:commentRangeEnd w:id="2"/>
      <w:r w:rsidRPr="00824AC7">
        <w:rPr>
          <w:rStyle w:val="a5"/>
          <w:color w:val="0070C0"/>
        </w:rPr>
        <w:commentReference w:id="2"/>
      </w:r>
      <w:r w:rsidRPr="00571AE6">
        <w:rPr>
          <w:rFonts w:ascii="Times New Roman" w:eastAsia="宋体" w:hAnsi="Times New Roman" w:cs="Times New Roman"/>
          <w:b/>
          <w:bCs/>
          <w:color w:val="222222"/>
          <w:kern w:val="36"/>
          <w:sz w:val="48"/>
          <w:szCs w:val="48"/>
        </w:rPr>
        <w:t xml:space="preserve"> reveals sex </w:t>
      </w:r>
      <w:commentRangeStart w:id="3"/>
      <w:r w:rsidRPr="00824AC7">
        <w:rPr>
          <w:rFonts w:ascii="Times New Roman" w:eastAsia="宋体" w:hAnsi="Times New Roman" w:cs="Times New Roman"/>
          <w:b/>
          <w:bCs/>
          <w:color w:val="0070C0"/>
          <w:kern w:val="36"/>
          <w:sz w:val="48"/>
          <w:szCs w:val="48"/>
        </w:rPr>
        <w:t>dimorphic</w:t>
      </w:r>
      <w:commentRangeEnd w:id="3"/>
      <w:r w:rsidRPr="00824AC7">
        <w:rPr>
          <w:rStyle w:val="a5"/>
          <w:color w:val="0070C0"/>
        </w:rPr>
        <w:commentReference w:id="3"/>
      </w:r>
      <w:r w:rsidRPr="00571AE6">
        <w:rPr>
          <w:rFonts w:ascii="Times New Roman" w:eastAsia="宋体" w:hAnsi="Times New Roman" w:cs="Times New Roman"/>
          <w:b/>
          <w:bCs/>
          <w:color w:val="222222"/>
          <w:kern w:val="36"/>
          <w:sz w:val="48"/>
          <w:szCs w:val="48"/>
        </w:rPr>
        <w:t xml:space="preserve"> </w:t>
      </w:r>
      <w:commentRangeStart w:id="4"/>
      <w:r w:rsidRPr="00824AC7">
        <w:rPr>
          <w:rFonts w:ascii="Times New Roman" w:eastAsia="宋体" w:hAnsi="Times New Roman" w:cs="Times New Roman"/>
          <w:b/>
          <w:bCs/>
          <w:color w:val="FF0000"/>
          <w:kern w:val="36"/>
          <w:sz w:val="48"/>
          <w:szCs w:val="48"/>
        </w:rPr>
        <w:t>imprints</w:t>
      </w:r>
      <w:commentRangeEnd w:id="4"/>
      <w:r w:rsidRPr="00824AC7">
        <w:rPr>
          <w:rStyle w:val="a5"/>
          <w:color w:val="FF0000"/>
        </w:rPr>
        <w:commentReference w:id="4"/>
      </w:r>
      <w:r w:rsidRPr="00571AE6">
        <w:rPr>
          <w:rFonts w:ascii="Times New Roman" w:eastAsia="宋体" w:hAnsi="Times New Roman" w:cs="Times New Roman"/>
          <w:b/>
          <w:bCs/>
          <w:color w:val="222222"/>
          <w:kern w:val="36"/>
          <w:sz w:val="48"/>
          <w:szCs w:val="48"/>
        </w:rPr>
        <w:t xml:space="preserve"> of </w:t>
      </w:r>
      <w:commentRangeStart w:id="5"/>
      <w:r w:rsidRPr="00824AC7">
        <w:rPr>
          <w:rFonts w:ascii="Times New Roman" w:eastAsia="宋体" w:hAnsi="Times New Roman" w:cs="Times New Roman"/>
          <w:b/>
          <w:bCs/>
          <w:color w:val="FF0000"/>
          <w:kern w:val="36"/>
          <w:sz w:val="48"/>
          <w:szCs w:val="48"/>
        </w:rPr>
        <w:t>prior</w:t>
      </w:r>
      <w:commentRangeEnd w:id="5"/>
      <w:r w:rsidRPr="00824AC7">
        <w:rPr>
          <w:rStyle w:val="a5"/>
          <w:color w:val="FF0000"/>
        </w:rPr>
        <w:commentReference w:id="5"/>
      </w:r>
      <w:r w:rsidRPr="00824AC7">
        <w:rPr>
          <w:rFonts w:ascii="Times New Roman" w:eastAsia="宋体" w:hAnsi="Times New Roman" w:cs="Times New Roman"/>
          <w:b/>
          <w:bCs/>
          <w:color w:val="FF0000"/>
          <w:kern w:val="36"/>
          <w:sz w:val="48"/>
          <w:szCs w:val="48"/>
        </w:rPr>
        <w:t xml:space="preserve"> </w:t>
      </w:r>
      <w:commentRangeStart w:id="6"/>
      <w:r w:rsidRPr="00824AC7">
        <w:rPr>
          <w:rFonts w:ascii="Times New Roman" w:eastAsia="宋体" w:hAnsi="Times New Roman" w:cs="Times New Roman"/>
          <w:b/>
          <w:bCs/>
          <w:color w:val="FF0000"/>
          <w:kern w:val="36"/>
          <w:sz w:val="48"/>
          <w:szCs w:val="48"/>
        </w:rPr>
        <w:t>mild</w:t>
      </w:r>
      <w:commentRangeEnd w:id="6"/>
      <w:r w:rsidRPr="00824AC7">
        <w:rPr>
          <w:rStyle w:val="a5"/>
          <w:color w:val="FF0000"/>
        </w:rPr>
        <w:commentReference w:id="6"/>
      </w:r>
      <w:r w:rsidRPr="00571AE6">
        <w:rPr>
          <w:rFonts w:ascii="Times New Roman" w:eastAsia="宋体" w:hAnsi="Times New Roman" w:cs="Times New Roman"/>
          <w:b/>
          <w:bCs/>
          <w:color w:val="222222"/>
          <w:kern w:val="36"/>
          <w:sz w:val="48"/>
          <w:szCs w:val="48"/>
        </w:rPr>
        <w:t xml:space="preserve"> COVID-19</w:t>
      </w:r>
    </w:p>
    <w:p w14:paraId="2BA4BA43" w14:textId="77777777" w:rsidR="000A450D" w:rsidRPr="00F3159B" w:rsidRDefault="000A450D" w:rsidP="00E86275">
      <w:pPr>
        <w:pStyle w:val="1"/>
        <w:shd w:val="clear" w:color="auto" w:fill="FFFFFF"/>
        <w:spacing w:before="0" w:beforeAutospacing="0" w:after="240" w:afterAutospacing="0"/>
        <w:rPr>
          <w:rFonts w:ascii="Times New Roman" w:hAnsi="Times New Roman" w:cs="Times New Roman"/>
          <w:color w:val="538135" w:themeColor="accent6" w:themeShade="BF"/>
          <w:sz w:val="28"/>
        </w:rPr>
      </w:pPr>
      <w:r>
        <w:rPr>
          <w:rFonts w:ascii="Times New Roman" w:hAnsi="Times New Roman" w:cs="Times New Roman"/>
          <w:bCs w:val="0"/>
          <w:color w:val="538135" w:themeColor="accent6" w:themeShade="BF"/>
          <w:sz w:val="28"/>
        </w:rPr>
        <w:t>翻译</w:t>
      </w:r>
      <w:r>
        <w:rPr>
          <w:rFonts w:ascii="Times New Roman" w:hAnsi="Times New Roman" w:cs="Times New Roman" w:hint="eastAsia"/>
          <w:bCs w:val="0"/>
          <w:color w:val="538135" w:themeColor="accent6" w:themeShade="BF"/>
          <w:sz w:val="28"/>
        </w:rPr>
        <w:t>:</w:t>
      </w:r>
      <w:r w:rsidRPr="00F3159B">
        <w:rPr>
          <w:rFonts w:ascii="Times New Roman" w:hAnsi="Times New Roman" w:cs="Times New Roman"/>
          <w:color w:val="538135" w:themeColor="accent6" w:themeShade="BF"/>
          <w:sz w:val="28"/>
        </w:rPr>
        <w:t>流感疫苗接种揭示了既往轻度</w:t>
      </w:r>
      <w:r w:rsidRPr="00F3159B">
        <w:rPr>
          <w:rFonts w:ascii="Times New Roman" w:hAnsi="Times New Roman" w:cs="Times New Roman"/>
          <w:color w:val="538135" w:themeColor="accent6" w:themeShade="BF"/>
          <w:sz w:val="28"/>
        </w:rPr>
        <w:t xml:space="preserve"> COVID-19 </w:t>
      </w:r>
      <w:r w:rsidRPr="00F3159B">
        <w:rPr>
          <w:rFonts w:ascii="Times New Roman" w:hAnsi="Times New Roman" w:cs="Times New Roman"/>
          <w:color w:val="538135" w:themeColor="accent6" w:themeShade="BF"/>
          <w:sz w:val="28"/>
        </w:rPr>
        <w:t>的性别二态性印记</w:t>
      </w:r>
    </w:p>
    <w:p w14:paraId="698A635F" w14:textId="77777777" w:rsidR="000A450D" w:rsidRDefault="000A450D" w:rsidP="00E86275">
      <w:pPr>
        <w:pStyle w:val="2"/>
        <w:pBdr>
          <w:bottom w:val="single" w:sz="12" w:space="6" w:color="D5D5D5"/>
        </w:pBdr>
        <w:shd w:val="clear" w:color="auto" w:fill="FFFFFF"/>
        <w:spacing w:before="0" w:after="0"/>
        <w:jc w:val="left"/>
        <w:rPr>
          <w:rFonts w:ascii="Times New Roman" w:hAnsi="Times New Roman" w:cs="Times New Roman"/>
          <w:color w:val="222222"/>
        </w:rPr>
      </w:pPr>
      <w:r>
        <w:rPr>
          <w:rFonts w:ascii="Times New Roman" w:hAnsi="Times New Roman" w:cs="Times New Roman"/>
          <w:color w:val="222222"/>
        </w:rPr>
        <w:t>Abstract</w:t>
      </w:r>
    </w:p>
    <w:p w14:paraId="7D1314D7" w14:textId="77777777" w:rsidR="000A450D" w:rsidRPr="000C3F7C"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0C3F7C">
        <w:rPr>
          <w:rFonts w:ascii="Times New Roman" w:hAnsi="Times New Roman" w:cs="Times New Roman"/>
          <w:color w:val="222222"/>
          <w:sz w:val="28"/>
          <w:szCs w:val="27"/>
        </w:rPr>
        <w:t xml:space="preserve">Acute </w:t>
      </w:r>
      <w:r w:rsidRPr="00824AC7">
        <w:rPr>
          <w:rFonts w:ascii="Times New Roman" w:hAnsi="Times New Roman" w:cs="Times New Roman"/>
          <w:b/>
          <w:color w:val="0070C0"/>
          <w:sz w:val="28"/>
          <w:szCs w:val="27"/>
          <w:u w:val="single"/>
        </w:rPr>
        <w:t>viral infections</w:t>
      </w:r>
      <w:r w:rsidRPr="000C3F7C">
        <w:rPr>
          <w:rFonts w:ascii="Times New Roman" w:hAnsi="Times New Roman" w:cs="Times New Roman"/>
          <w:color w:val="222222"/>
          <w:sz w:val="28"/>
          <w:szCs w:val="27"/>
        </w:rPr>
        <w:t xml:space="preserve"> can have </w:t>
      </w:r>
      <w:commentRangeStart w:id="7"/>
      <w:r w:rsidRPr="00493846">
        <w:rPr>
          <w:rFonts w:ascii="Times New Roman" w:hAnsi="Times New Roman" w:cs="Times New Roman"/>
          <w:b/>
          <w:color w:val="FF0000"/>
          <w:sz w:val="28"/>
          <w:szCs w:val="27"/>
        </w:rPr>
        <w:t>durable</w:t>
      </w:r>
      <w:commentRangeEnd w:id="7"/>
      <w:r w:rsidRPr="00493846">
        <w:rPr>
          <w:rStyle w:val="a5"/>
          <w:rFonts w:asciiTheme="minorHAnsi" w:eastAsiaTheme="minorEastAsia" w:hAnsiTheme="minorHAnsi" w:cstheme="minorBidi"/>
          <w:b/>
          <w:color w:val="FF0000"/>
          <w:kern w:val="2"/>
          <w:sz w:val="22"/>
        </w:rPr>
        <w:commentReference w:id="7"/>
      </w:r>
      <w:r w:rsidRPr="00493846">
        <w:rPr>
          <w:rFonts w:ascii="Times New Roman" w:hAnsi="Times New Roman" w:cs="Times New Roman"/>
          <w:b/>
          <w:color w:val="FF0000"/>
          <w:sz w:val="28"/>
          <w:szCs w:val="27"/>
        </w:rPr>
        <w:t xml:space="preserve"> </w:t>
      </w:r>
      <w:commentRangeStart w:id="8"/>
      <w:r w:rsidRPr="00493846">
        <w:rPr>
          <w:rFonts w:ascii="Times New Roman" w:hAnsi="Times New Roman" w:cs="Times New Roman"/>
          <w:b/>
          <w:color w:val="FF0000"/>
          <w:sz w:val="28"/>
          <w:szCs w:val="27"/>
        </w:rPr>
        <w:t>functional</w:t>
      </w:r>
      <w:commentRangeEnd w:id="8"/>
      <w:r w:rsidRPr="00493846">
        <w:rPr>
          <w:rStyle w:val="a5"/>
          <w:rFonts w:asciiTheme="minorHAnsi" w:eastAsiaTheme="minorEastAsia" w:hAnsiTheme="minorHAnsi" w:cstheme="minorBidi"/>
          <w:b/>
          <w:color w:val="FF0000"/>
          <w:kern w:val="2"/>
          <w:sz w:val="22"/>
        </w:rPr>
        <w:commentReference w:id="8"/>
      </w:r>
      <w:r w:rsidRPr="00493846">
        <w:rPr>
          <w:rFonts w:ascii="Times New Roman" w:hAnsi="Times New Roman" w:cs="Times New Roman"/>
          <w:b/>
          <w:color w:val="FF0000"/>
          <w:sz w:val="28"/>
          <w:szCs w:val="27"/>
        </w:rPr>
        <w:t xml:space="preserve"> </w:t>
      </w:r>
      <w:r w:rsidRPr="000C3F7C">
        <w:rPr>
          <w:rFonts w:ascii="Times New Roman" w:hAnsi="Times New Roman" w:cs="Times New Roman"/>
          <w:color w:val="222222"/>
          <w:sz w:val="28"/>
          <w:szCs w:val="27"/>
        </w:rPr>
        <w:t xml:space="preserve">impacts </w:t>
      </w:r>
      <w:r w:rsidRPr="000C3F7C">
        <w:rPr>
          <w:rFonts w:ascii="Times New Roman" w:hAnsi="Times New Roman" w:cs="Times New Roman"/>
          <w:color w:val="222222"/>
          <w:sz w:val="28"/>
          <w:szCs w:val="27"/>
          <w:bdr w:val="single" w:sz="4" w:space="0" w:color="auto"/>
        </w:rPr>
        <w:t>on</w:t>
      </w:r>
      <w:r w:rsidRPr="000C3F7C">
        <w:rPr>
          <w:rFonts w:ascii="Times New Roman" w:hAnsi="Times New Roman" w:cs="Times New Roman"/>
          <w:color w:val="222222"/>
          <w:sz w:val="28"/>
          <w:szCs w:val="27"/>
        </w:rPr>
        <w:t xml:space="preserve"> the </w:t>
      </w:r>
      <w:commentRangeStart w:id="9"/>
      <w:r w:rsidRPr="00824AC7">
        <w:rPr>
          <w:rFonts w:ascii="Times New Roman" w:hAnsi="Times New Roman" w:cs="Times New Roman"/>
          <w:b/>
          <w:color w:val="0070C0"/>
          <w:sz w:val="28"/>
          <w:szCs w:val="27"/>
          <w:u w:val="single"/>
        </w:rPr>
        <w:t>immune system</w:t>
      </w:r>
      <w:commentRangeEnd w:id="9"/>
      <w:r w:rsidRPr="00824AC7">
        <w:rPr>
          <w:rStyle w:val="a5"/>
          <w:rFonts w:asciiTheme="minorHAnsi" w:eastAsiaTheme="minorEastAsia" w:hAnsiTheme="minorHAnsi" w:cstheme="minorBidi"/>
          <w:kern w:val="2"/>
          <w:sz w:val="22"/>
          <w:u w:val="single"/>
        </w:rPr>
        <w:commentReference w:id="9"/>
      </w:r>
      <w:r w:rsidRPr="000C3F7C">
        <w:rPr>
          <w:rFonts w:hint="eastAsia"/>
          <w:b/>
          <w:color w:val="0070C0"/>
          <w:sz w:val="28"/>
          <w:szCs w:val="27"/>
          <w:vertAlign w:val="superscript"/>
        </w:rPr>
        <w:t>①</w:t>
      </w:r>
      <w:r w:rsidRPr="000C3F7C">
        <w:rPr>
          <w:rFonts w:ascii="Times New Roman" w:hAnsi="Times New Roman" w:cs="Times New Roman"/>
          <w:color w:val="222222"/>
          <w:sz w:val="28"/>
          <w:szCs w:val="27"/>
        </w:rPr>
        <w:t xml:space="preserve"> long after </w:t>
      </w:r>
      <w:commentRangeStart w:id="10"/>
      <w:r w:rsidRPr="000C3F7C">
        <w:rPr>
          <w:rFonts w:ascii="Times New Roman" w:hAnsi="Times New Roman" w:cs="Times New Roman"/>
          <w:b/>
          <w:color w:val="FF0000"/>
          <w:sz w:val="28"/>
          <w:szCs w:val="27"/>
        </w:rPr>
        <w:t>recovery</w:t>
      </w:r>
      <w:commentRangeEnd w:id="10"/>
      <w:r w:rsidRPr="000C3F7C">
        <w:rPr>
          <w:rStyle w:val="a5"/>
          <w:rFonts w:asciiTheme="minorHAnsi" w:eastAsiaTheme="minorEastAsia" w:hAnsiTheme="minorHAnsi" w:cstheme="minorBidi"/>
          <w:b/>
          <w:color w:val="FF0000"/>
          <w:kern w:val="2"/>
          <w:sz w:val="22"/>
        </w:rPr>
        <w:commentReference w:id="10"/>
      </w:r>
      <w:r w:rsidRPr="000C3F7C">
        <w:rPr>
          <w:rFonts w:ascii="Times New Roman" w:hAnsi="Times New Roman" w:cs="Times New Roman"/>
          <w:color w:val="222222"/>
          <w:sz w:val="28"/>
          <w:szCs w:val="27"/>
        </w:rPr>
        <w:t xml:space="preserve">, but how they affect </w:t>
      </w:r>
      <w:commentRangeStart w:id="11"/>
      <w:commentRangeStart w:id="12"/>
      <w:r w:rsidRPr="00824AC7">
        <w:rPr>
          <w:rFonts w:ascii="Times New Roman" w:hAnsi="Times New Roman" w:cs="Times New Roman"/>
          <w:b/>
          <w:color w:val="0070C0"/>
          <w:sz w:val="28"/>
          <w:szCs w:val="27"/>
          <w:u w:val="single"/>
        </w:rPr>
        <w:t>homeostatic</w:t>
      </w:r>
      <w:commentRangeEnd w:id="11"/>
      <w:r w:rsidRPr="00824AC7">
        <w:rPr>
          <w:rStyle w:val="a5"/>
          <w:rFonts w:asciiTheme="minorHAnsi" w:eastAsiaTheme="minorEastAsia" w:hAnsiTheme="minorHAnsi" w:cstheme="minorBidi"/>
          <w:b/>
          <w:color w:val="0070C0"/>
          <w:kern w:val="2"/>
          <w:sz w:val="22"/>
          <w:u w:val="single"/>
        </w:rPr>
        <w:commentReference w:id="11"/>
      </w:r>
      <w:r w:rsidRPr="00824AC7">
        <w:rPr>
          <w:rFonts w:ascii="Times New Roman" w:hAnsi="Times New Roman" w:cs="Times New Roman"/>
          <w:b/>
          <w:color w:val="0070C0"/>
          <w:sz w:val="28"/>
          <w:szCs w:val="27"/>
          <w:u w:val="single"/>
        </w:rPr>
        <w:t xml:space="preserve"> immune states</w:t>
      </w:r>
      <w:commentRangeEnd w:id="12"/>
      <w:r w:rsidRPr="00824AC7">
        <w:rPr>
          <w:rStyle w:val="a5"/>
          <w:rFonts w:asciiTheme="minorHAnsi" w:eastAsiaTheme="minorEastAsia" w:hAnsiTheme="minorHAnsi" w:cstheme="minorBidi"/>
          <w:kern w:val="2"/>
          <w:sz w:val="22"/>
          <w:u w:val="single"/>
        </w:rPr>
        <w:commentReference w:id="12"/>
      </w:r>
      <w:r w:rsidRPr="000C3F7C">
        <w:rPr>
          <w:rFonts w:hint="eastAsia"/>
          <w:b/>
          <w:color w:val="0070C0"/>
          <w:sz w:val="28"/>
          <w:szCs w:val="27"/>
          <w:vertAlign w:val="superscript"/>
        </w:rPr>
        <w:t>②</w:t>
      </w:r>
      <w:r w:rsidRPr="000C3F7C">
        <w:rPr>
          <w:rFonts w:ascii="Times New Roman" w:hAnsi="Times New Roman" w:cs="Times New Roman"/>
          <w:color w:val="222222"/>
          <w:sz w:val="28"/>
          <w:szCs w:val="27"/>
        </w:rPr>
        <w:t xml:space="preserve"> and</w:t>
      </w:r>
      <w:r w:rsidRPr="000C3F7C">
        <w:rPr>
          <w:rFonts w:ascii="Times New Roman" w:hAnsi="Times New Roman" w:cs="Times New Roman"/>
          <w:color w:val="222222"/>
          <w:sz w:val="28"/>
          <w:szCs w:val="27"/>
          <w:u w:val="thick"/>
        </w:rPr>
        <w:t xml:space="preserve"> responses to</w:t>
      </w:r>
      <w:r w:rsidRPr="000C3F7C">
        <w:rPr>
          <w:rFonts w:ascii="Times New Roman" w:hAnsi="Times New Roman" w:cs="Times New Roman"/>
          <w:color w:val="222222"/>
          <w:sz w:val="28"/>
          <w:szCs w:val="27"/>
        </w:rPr>
        <w:t xml:space="preserve"> future </w:t>
      </w:r>
      <w:commentRangeStart w:id="13"/>
      <w:r w:rsidRPr="00824AC7">
        <w:rPr>
          <w:rFonts w:ascii="Times New Roman" w:hAnsi="Times New Roman" w:cs="Times New Roman"/>
          <w:b/>
          <w:color w:val="FF0000"/>
          <w:sz w:val="28"/>
          <w:szCs w:val="27"/>
        </w:rPr>
        <w:t>perturbations</w:t>
      </w:r>
      <w:commentRangeEnd w:id="13"/>
      <w:r w:rsidRPr="00824AC7">
        <w:rPr>
          <w:rStyle w:val="a5"/>
          <w:rFonts w:asciiTheme="minorHAnsi" w:eastAsiaTheme="minorEastAsia" w:hAnsiTheme="minorHAnsi" w:cstheme="minorBidi"/>
          <w:b/>
          <w:color w:val="FF0000"/>
          <w:kern w:val="2"/>
          <w:sz w:val="22"/>
        </w:rPr>
        <w:commentReference w:id="13"/>
      </w:r>
      <w:r w:rsidRPr="000C3F7C">
        <w:rPr>
          <w:rFonts w:ascii="Times New Roman" w:hAnsi="Times New Roman" w:cs="Times New Roman"/>
          <w:color w:val="222222"/>
          <w:sz w:val="28"/>
          <w:szCs w:val="27"/>
        </w:rPr>
        <w:t xml:space="preserve"> </w:t>
      </w:r>
      <w:commentRangeStart w:id="14"/>
      <w:r w:rsidRPr="00493846">
        <w:rPr>
          <w:rFonts w:ascii="Times New Roman" w:hAnsi="Times New Roman" w:cs="Times New Roman"/>
          <w:b/>
          <w:color w:val="FF0000"/>
          <w:sz w:val="28"/>
          <w:szCs w:val="27"/>
        </w:rPr>
        <w:t>remain</w:t>
      </w:r>
      <w:commentRangeEnd w:id="14"/>
      <w:r w:rsidRPr="00493846">
        <w:rPr>
          <w:rStyle w:val="a5"/>
          <w:rFonts w:asciiTheme="minorHAnsi" w:eastAsiaTheme="minorEastAsia" w:hAnsiTheme="minorHAnsi" w:cstheme="minorBidi"/>
          <w:b/>
          <w:color w:val="FF0000"/>
          <w:kern w:val="2"/>
          <w:sz w:val="22"/>
        </w:rPr>
        <w:commentReference w:id="14"/>
      </w:r>
      <w:r w:rsidRPr="000C3F7C">
        <w:rPr>
          <w:rFonts w:ascii="Times New Roman" w:hAnsi="Times New Roman" w:cs="Times New Roman"/>
          <w:color w:val="222222"/>
          <w:sz w:val="28"/>
          <w:szCs w:val="27"/>
        </w:rPr>
        <w:t xml:space="preserve"> </w:t>
      </w:r>
      <w:r w:rsidRPr="000C3F7C">
        <w:rPr>
          <w:rFonts w:ascii="Times New Roman" w:hAnsi="Times New Roman" w:cs="Times New Roman"/>
          <w:color w:val="222222"/>
          <w:sz w:val="28"/>
          <w:szCs w:val="27"/>
          <w:u w:val="thick"/>
        </w:rPr>
        <w:t>poorly understood</w:t>
      </w:r>
      <w:r w:rsidRPr="000C3F7C">
        <w:rPr>
          <w:rFonts w:ascii="Times New Roman" w:hAnsi="Times New Roman" w:cs="Times New Roman"/>
          <w:color w:val="222222"/>
          <w:sz w:val="28"/>
          <w:szCs w:val="27"/>
        </w:rPr>
        <w:t xml:space="preserve">. </w:t>
      </w:r>
    </w:p>
    <w:p w14:paraId="60137A6F" w14:textId="77777777" w:rsidR="000A450D" w:rsidRPr="00824AC7" w:rsidRDefault="000A450D" w:rsidP="00E86275">
      <w:pPr>
        <w:pStyle w:val="a3"/>
        <w:shd w:val="clear" w:color="auto" w:fill="FFFFFF"/>
        <w:spacing w:before="0" w:beforeAutospacing="0" w:after="420" w:afterAutospacing="0"/>
        <w:rPr>
          <w:rFonts w:ascii="Times New Roman" w:hAnsi="Times New Roman" w:cs="Times New Roman"/>
          <w:b/>
          <w:color w:val="FF0000"/>
          <w:sz w:val="22"/>
          <w:szCs w:val="27"/>
        </w:rPr>
      </w:pPr>
      <w:r w:rsidRPr="000C3F7C">
        <w:rPr>
          <w:rFonts w:ascii="Times New Roman" w:hAnsi="Times New Roman" w:cs="Times New Roman"/>
          <w:b/>
          <w:color w:val="538135" w:themeColor="accent6" w:themeShade="BF"/>
          <w:sz w:val="22"/>
          <w:szCs w:val="27"/>
        </w:rPr>
        <w:t>翻译：</w:t>
      </w:r>
      <w:r w:rsidRPr="000C3F7C">
        <w:rPr>
          <w:rFonts w:ascii="Times New Roman" w:hAnsi="Times New Roman" w:cs="Times New Roman"/>
          <w:b/>
          <w:color w:val="538135" w:themeColor="accent6" w:themeShade="BF"/>
          <w:sz w:val="22"/>
          <w:szCs w:val="27"/>
          <w:shd w:val="clear" w:color="auto" w:fill="FFFFFF"/>
        </w:rPr>
        <w:t>急性病毒感染在恢复后很长一段时间内都会对免疫系统产生持久的功能影响，但它们如何影响稳态免疫状态和对未来扰动的</w:t>
      </w:r>
      <w:r w:rsidRPr="00824AC7">
        <w:rPr>
          <w:rFonts w:ascii="Times New Roman" w:hAnsi="Times New Roman" w:cs="Times New Roman"/>
          <w:b/>
          <w:color w:val="FF0000"/>
          <w:sz w:val="22"/>
          <w:szCs w:val="27"/>
          <w:u w:val="thick"/>
          <w:shd w:val="clear" w:color="auto" w:fill="FFFFFF"/>
        </w:rPr>
        <w:t>反应</w:t>
      </w:r>
      <w:r w:rsidRPr="000C3F7C">
        <w:rPr>
          <w:rFonts w:ascii="Times New Roman" w:hAnsi="Times New Roman" w:cs="Times New Roman"/>
          <w:b/>
          <w:color w:val="538135" w:themeColor="accent6" w:themeShade="BF"/>
          <w:sz w:val="22"/>
          <w:szCs w:val="27"/>
          <w:shd w:val="clear" w:color="auto" w:fill="FFFFFF"/>
        </w:rPr>
        <w:t>仍然</w:t>
      </w:r>
      <w:r w:rsidRPr="00824AC7">
        <w:rPr>
          <w:rFonts w:ascii="Times New Roman" w:hAnsi="Times New Roman" w:cs="Times New Roman"/>
          <w:b/>
          <w:color w:val="FF0000"/>
          <w:sz w:val="22"/>
          <w:szCs w:val="27"/>
          <w:u w:val="thick"/>
          <w:shd w:val="clear" w:color="auto" w:fill="FFFFFF"/>
        </w:rPr>
        <w:t>知之甚少</w:t>
      </w:r>
    </w:p>
    <w:p w14:paraId="664CD7C1" w14:textId="77777777" w:rsidR="000A450D" w:rsidRPr="000C3F7C"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0C3F7C">
        <w:rPr>
          <w:rFonts w:ascii="Times New Roman" w:hAnsi="Times New Roman" w:cs="Times New Roman"/>
          <w:color w:val="222222"/>
          <w:sz w:val="28"/>
          <w:szCs w:val="27"/>
        </w:rPr>
        <w:t xml:space="preserve">Here we use systems </w:t>
      </w:r>
      <w:commentRangeStart w:id="15"/>
      <w:r w:rsidRPr="00824AC7">
        <w:rPr>
          <w:rFonts w:ascii="Times New Roman" w:hAnsi="Times New Roman" w:cs="Times New Roman"/>
          <w:b/>
          <w:color w:val="0070C0"/>
          <w:sz w:val="28"/>
          <w:szCs w:val="27"/>
          <w:u w:val="single"/>
        </w:rPr>
        <w:t>immunology</w:t>
      </w:r>
      <w:commentRangeEnd w:id="15"/>
      <w:r w:rsidRPr="00824AC7">
        <w:rPr>
          <w:rStyle w:val="a5"/>
          <w:rFonts w:asciiTheme="minorHAnsi" w:eastAsiaTheme="minorEastAsia" w:hAnsiTheme="minorHAnsi" w:cstheme="minorBidi"/>
          <w:b/>
          <w:color w:val="0070C0"/>
          <w:kern w:val="2"/>
          <w:sz w:val="22"/>
          <w:u w:val="single"/>
        </w:rPr>
        <w:commentReference w:id="15"/>
      </w:r>
      <w:r w:rsidRPr="00824AC7">
        <w:rPr>
          <w:rFonts w:ascii="Times New Roman" w:hAnsi="Times New Roman" w:cs="Times New Roman"/>
          <w:b/>
          <w:color w:val="0070C0"/>
          <w:sz w:val="28"/>
          <w:szCs w:val="27"/>
          <w:u w:val="single"/>
        </w:rPr>
        <w:t xml:space="preserve"> </w:t>
      </w:r>
      <w:commentRangeStart w:id="16"/>
      <w:r w:rsidRPr="00824AC7">
        <w:rPr>
          <w:rFonts w:ascii="Times New Roman" w:hAnsi="Times New Roman" w:cs="Times New Roman"/>
          <w:b/>
          <w:color w:val="0070C0"/>
          <w:sz w:val="28"/>
          <w:szCs w:val="27"/>
          <w:u w:val="single"/>
        </w:rPr>
        <w:t>approaches</w:t>
      </w:r>
      <w:commentRangeEnd w:id="16"/>
      <w:r w:rsidRPr="00824AC7">
        <w:rPr>
          <w:rStyle w:val="a5"/>
          <w:rFonts w:asciiTheme="minorHAnsi" w:eastAsiaTheme="minorEastAsia" w:hAnsiTheme="minorHAnsi" w:cstheme="minorBidi"/>
          <w:b/>
          <w:color w:val="0070C0"/>
          <w:kern w:val="2"/>
          <w:sz w:val="22"/>
          <w:u w:val="single"/>
        </w:rPr>
        <w:commentReference w:id="16"/>
      </w:r>
      <w:r w:rsidRPr="000C3F7C">
        <w:rPr>
          <w:rFonts w:ascii="Times New Roman" w:hAnsi="Times New Roman" w:cs="Times New Roman"/>
          <w:color w:val="222222"/>
          <w:sz w:val="28"/>
          <w:szCs w:val="27"/>
        </w:rPr>
        <w:t xml:space="preserve">, including </w:t>
      </w:r>
      <w:commentRangeStart w:id="17"/>
      <w:r w:rsidRPr="000C3F7C">
        <w:rPr>
          <w:rFonts w:ascii="Times New Roman" w:hAnsi="Times New Roman" w:cs="Times New Roman"/>
          <w:color w:val="0070C0"/>
          <w:sz w:val="28"/>
          <w:szCs w:val="27"/>
        </w:rPr>
        <w:t>l</w:t>
      </w:r>
      <w:r w:rsidRPr="00824AC7">
        <w:rPr>
          <w:rFonts w:ascii="Times New Roman" w:hAnsi="Times New Roman" w:cs="Times New Roman"/>
          <w:color w:val="0070C0"/>
          <w:sz w:val="28"/>
          <w:szCs w:val="27"/>
          <w:u w:val="single"/>
        </w:rPr>
        <w:t>ongitudinal</w:t>
      </w:r>
      <w:commentRangeEnd w:id="17"/>
      <w:r w:rsidRPr="00824AC7">
        <w:rPr>
          <w:rStyle w:val="a5"/>
          <w:rFonts w:asciiTheme="minorHAnsi" w:eastAsiaTheme="minorEastAsia" w:hAnsiTheme="minorHAnsi" w:cstheme="minorBidi"/>
          <w:color w:val="0070C0"/>
          <w:kern w:val="2"/>
          <w:sz w:val="22"/>
          <w:u w:val="single"/>
        </w:rPr>
        <w:commentReference w:id="17"/>
      </w:r>
      <w:r w:rsidRPr="00824AC7">
        <w:rPr>
          <w:rFonts w:ascii="Times New Roman" w:hAnsi="Times New Roman" w:cs="Times New Roman"/>
          <w:color w:val="0070C0"/>
          <w:sz w:val="28"/>
          <w:szCs w:val="27"/>
          <w:u w:val="single"/>
        </w:rPr>
        <w:t xml:space="preserve"> </w:t>
      </w:r>
      <w:commentRangeStart w:id="18"/>
      <w:r w:rsidRPr="00824AC7">
        <w:rPr>
          <w:rFonts w:ascii="Times New Roman" w:hAnsi="Times New Roman" w:cs="Times New Roman"/>
          <w:color w:val="0070C0"/>
          <w:sz w:val="28"/>
          <w:szCs w:val="27"/>
          <w:u w:val="single"/>
        </w:rPr>
        <w:t>multimodal</w:t>
      </w:r>
      <w:commentRangeEnd w:id="18"/>
      <w:r w:rsidRPr="00824AC7">
        <w:rPr>
          <w:rStyle w:val="a5"/>
          <w:rFonts w:asciiTheme="minorHAnsi" w:eastAsiaTheme="minorEastAsia" w:hAnsiTheme="minorHAnsi" w:cstheme="minorBidi"/>
          <w:color w:val="0070C0"/>
          <w:kern w:val="2"/>
          <w:sz w:val="22"/>
          <w:u w:val="single"/>
        </w:rPr>
        <w:commentReference w:id="18"/>
      </w:r>
      <w:r w:rsidRPr="00824AC7">
        <w:rPr>
          <w:rFonts w:ascii="Times New Roman" w:hAnsi="Times New Roman" w:cs="Times New Roman"/>
          <w:color w:val="0070C0"/>
          <w:sz w:val="28"/>
          <w:szCs w:val="27"/>
          <w:u w:val="single"/>
        </w:rPr>
        <w:t xml:space="preserve"> single cell </w:t>
      </w:r>
      <w:commentRangeStart w:id="19"/>
      <w:r w:rsidRPr="00824AC7">
        <w:rPr>
          <w:rFonts w:ascii="Times New Roman" w:hAnsi="Times New Roman" w:cs="Times New Roman"/>
          <w:color w:val="0070C0"/>
          <w:sz w:val="28"/>
          <w:szCs w:val="27"/>
          <w:u w:val="single"/>
        </w:rPr>
        <w:t>analysis</w:t>
      </w:r>
      <w:commentRangeEnd w:id="19"/>
      <w:r w:rsidRPr="00824AC7">
        <w:rPr>
          <w:rStyle w:val="a5"/>
          <w:rFonts w:asciiTheme="minorHAnsi" w:eastAsiaTheme="minorEastAsia" w:hAnsiTheme="minorHAnsi" w:cstheme="minorBidi"/>
          <w:color w:val="0070C0"/>
          <w:kern w:val="2"/>
          <w:sz w:val="22"/>
          <w:u w:val="single"/>
        </w:rPr>
        <w:commentReference w:id="19"/>
      </w:r>
      <w:commentRangeStart w:id="20"/>
      <w:r w:rsidRPr="000C3F7C">
        <w:rPr>
          <w:rFonts w:hint="eastAsia"/>
          <w:color w:val="0070C0"/>
          <w:sz w:val="28"/>
          <w:szCs w:val="27"/>
          <w:vertAlign w:val="superscript"/>
        </w:rPr>
        <w:t>③</w:t>
      </w:r>
      <w:commentRangeEnd w:id="20"/>
      <w:r w:rsidRPr="000C3F7C">
        <w:rPr>
          <w:rStyle w:val="a5"/>
          <w:rFonts w:asciiTheme="minorHAnsi" w:eastAsiaTheme="minorEastAsia" w:hAnsiTheme="minorHAnsi" w:cstheme="minorBidi"/>
          <w:kern w:val="2"/>
          <w:sz w:val="22"/>
        </w:rPr>
        <w:commentReference w:id="20"/>
      </w:r>
      <w:r w:rsidRPr="000C3F7C">
        <w:rPr>
          <w:rFonts w:ascii="Times New Roman" w:hAnsi="Times New Roman" w:cs="Times New Roman"/>
          <w:color w:val="222222"/>
          <w:sz w:val="28"/>
          <w:szCs w:val="27"/>
        </w:rPr>
        <w:t xml:space="preserve"> (</w:t>
      </w:r>
      <w:r w:rsidRPr="00824AC7">
        <w:rPr>
          <w:rFonts w:ascii="Times New Roman" w:hAnsi="Times New Roman" w:cs="Times New Roman"/>
          <w:b/>
          <w:color w:val="0070C0"/>
          <w:sz w:val="28"/>
          <w:szCs w:val="27"/>
          <w:u w:val="single"/>
        </w:rPr>
        <w:t>surface proteins</w:t>
      </w:r>
      <w:r w:rsidRPr="000C3F7C">
        <w:rPr>
          <w:rFonts w:ascii="Times New Roman" w:hAnsi="Times New Roman" w:cs="Times New Roman"/>
          <w:color w:val="222222"/>
          <w:sz w:val="28"/>
          <w:szCs w:val="27"/>
        </w:rPr>
        <w:t xml:space="preserve">, </w:t>
      </w:r>
      <w:commentRangeStart w:id="21"/>
      <w:r w:rsidRPr="000C3F7C">
        <w:rPr>
          <w:rFonts w:ascii="Times New Roman" w:hAnsi="Times New Roman" w:cs="Times New Roman"/>
          <w:b/>
          <w:color w:val="0070C0"/>
          <w:sz w:val="28"/>
          <w:szCs w:val="27"/>
        </w:rPr>
        <w:t>transcriptome</w:t>
      </w:r>
      <w:commentRangeEnd w:id="21"/>
      <w:r w:rsidRPr="000C3F7C">
        <w:rPr>
          <w:rStyle w:val="a5"/>
          <w:rFonts w:asciiTheme="minorHAnsi" w:eastAsiaTheme="minorEastAsia" w:hAnsiTheme="minorHAnsi" w:cstheme="minorBidi"/>
          <w:kern w:val="2"/>
          <w:sz w:val="22"/>
        </w:rPr>
        <w:commentReference w:id="21"/>
      </w:r>
      <w:r w:rsidRPr="000C3F7C">
        <w:rPr>
          <w:rFonts w:ascii="Times New Roman" w:hAnsi="Times New Roman" w:cs="Times New Roman"/>
          <w:color w:val="222222"/>
          <w:sz w:val="28"/>
          <w:szCs w:val="27"/>
        </w:rPr>
        <w:t xml:space="preserve">, and V(D)J </w:t>
      </w:r>
      <w:commentRangeStart w:id="22"/>
      <w:r w:rsidRPr="000C3F7C">
        <w:rPr>
          <w:rFonts w:ascii="Times New Roman" w:hAnsi="Times New Roman" w:cs="Times New Roman"/>
          <w:b/>
          <w:color w:val="0070C0"/>
          <w:sz w:val="28"/>
          <w:szCs w:val="27"/>
        </w:rPr>
        <w:t>sequences</w:t>
      </w:r>
      <w:commentRangeEnd w:id="22"/>
      <w:r w:rsidRPr="000C3F7C">
        <w:rPr>
          <w:rStyle w:val="a5"/>
          <w:rFonts w:asciiTheme="minorHAnsi" w:eastAsiaTheme="minorEastAsia" w:hAnsiTheme="minorHAnsi" w:cstheme="minorBidi"/>
          <w:kern w:val="2"/>
          <w:sz w:val="22"/>
        </w:rPr>
        <w:commentReference w:id="22"/>
      </w:r>
      <w:r w:rsidRPr="000C3F7C">
        <w:rPr>
          <w:rFonts w:ascii="Times New Roman" w:hAnsi="Times New Roman" w:cs="Times New Roman"/>
          <w:color w:val="222222"/>
          <w:sz w:val="28"/>
          <w:szCs w:val="27"/>
        </w:rPr>
        <w:t xml:space="preserve">), to comparatively </w:t>
      </w:r>
      <w:commentRangeStart w:id="23"/>
      <w:r w:rsidRPr="00493846">
        <w:rPr>
          <w:rFonts w:ascii="Times New Roman" w:hAnsi="Times New Roman" w:cs="Times New Roman"/>
          <w:b/>
          <w:color w:val="FF0000"/>
          <w:sz w:val="28"/>
          <w:szCs w:val="27"/>
        </w:rPr>
        <w:t>assess</w:t>
      </w:r>
      <w:commentRangeEnd w:id="23"/>
      <w:r w:rsidRPr="00493846">
        <w:rPr>
          <w:rStyle w:val="a5"/>
          <w:rFonts w:asciiTheme="minorHAnsi" w:eastAsiaTheme="minorEastAsia" w:hAnsiTheme="minorHAnsi" w:cstheme="minorBidi"/>
          <w:b/>
          <w:color w:val="FF0000"/>
          <w:kern w:val="2"/>
          <w:sz w:val="22"/>
        </w:rPr>
        <w:commentReference w:id="23"/>
      </w:r>
      <w:r w:rsidRPr="000C3F7C">
        <w:rPr>
          <w:rFonts w:ascii="Times New Roman" w:hAnsi="Times New Roman" w:cs="Times New Roman"/>
          <w:color w:val="222222"/>
          <w:sz w:val="28"/>
          <w:szCs w:val="27"/>
        </w:rPr>
        <w:t xml:space="preserve"> baseline </w:t>
      </w:r>
      <w:commentRangeStart w:id="24"/>
      <w:r w:rsidRPr="00824AC7">
        <w:rPr>
          <w:rFonts w:ascii="Times New Roman" w:hAnsi="Times New Roman" w:cs="Times New Roman"/>
          <w:b/>
          <w:color w:val="0070C0"/>
          <w:sz w:val="28"/>
          <w:szCs w:val="27"/>
          <w:u w:val="single"/>
        </w:rPr>
        <w:t>immune statuses</w:t>
      </w:r>
      <w:commentRangeEnd w:id="24"/>
      <w:r w:rsidRPr="00824AC7">
        <w:rPr>
          <w:rStyle w:val="a5"/>
          <w:rFonts w:asciiTheme="minorHAnsi" w:eastAsiaTheme="minorEastAsia" w:hAnsiTheme="minorHAnsi" w:cstheme="minorBidi"/>
          <w:kern w:val="2"/>
          <w:u w:val="single"/>
        </w:rPr>
        <w:commentReference w:id="24"/>
      </w:r>
      <w:r w:rsidRPr="00493846">
        <w:rPr>
          <w:rFonts w:hint="eastAsia"/>
          <w:b/>
          <w:color w:val="0070C0"/>
          <w:sz w:val="28"/>
          <w:szCs w:val="27"/>
          <w:vertAlign w:val="superscript"/>
        </w:rPr>
        <w:t>⑦</w:t>
      </w:r>
      <w:r w:rsidRPr="00493846">
        <w:rPr>
          <w:rFonts w:ascii="Times New Roman" w:hAnsi="Times New Roman" w:cs="Times New Roman"/>
          <w:color w:val="222222"/>
          <w:sz w:val="28"/>
          <w:szCs w:val="27"/>
          <w:vertAlign w:val="superscript"/>
        </w:rPr>
        <w:t xml:space="preserve"> </w:t>
      </w:r>
      <w:r w:rsidRPr="000C3F7C">
        <w:rPr>
          <w:rFonts w:ascii="Times New Roman" w:hAnsi="Times New Roman" w:cs="Times New Roman"/>
          <w:color w:val="222222"/>
          <w:sz w:val="28"/>
          <w:szCs w:val="27"/>
        </w:rPr>
        <w:t xml:space="preserve">and </w:t>
      </w:r>
      <w:r w:rsidRPr="000C3F7C">
        <w:rPr>
          <w:rFonts w:ascii="Times New Roman" w:hAnsi="Times New Roman" w:cs="Times New Roman"/>
          <w:color w:val="222222"/>
          <w:sz w:val="28"/>
          <w:szCs w:val="27"/>
          <w:u w:val="thick"/>
        </w:rPr>
        <w:t xml:space="preserve">responses </w:t>
      </w:r>
      <w:r w:rsidRPr="000C3F7C">
        <w:rPr>
          <w:rFonts w:ascii="Times New Roman" w:hAnsi="Times New Roman" w:cs="Times New Roman"/>
          <w:color w:val="222222"/>
          <w:sz w:val="28"/>
          <w:szCs w:val="27"/>
          <w:u w:val="thick"/>
          <w:bdr w:val="single" w:sz="4" w:space="0" w:color="auto"/>
        </w:rPr>
        <w:t>to</w:t>
      </w:r>
      <w:r w:rsidRPr="000C3F7C">
        <w:rPr>
          <w:rFonts w:ascii="Times New Roman" w:hAnsi="Times New Roman" w:cs="Times New Roman"/>
          <w:color w:val="222222"/>
          <w:sz w:val="28"/>
          <w:szCs w:val="27"/>
          <w:u w:val="thick"/>
        </w:rPr>
        <w:t xml:space="preserve"> </w:t>
      </w:r>
      <w:r w:rsidRPr="00824AC7">
        <w:rPr>
          <w:rFonts w:ascii="Times New Roman" w:hAnsi="Times New Roman" w:cs="Times New Roman"/>
          <w:color w:val="0070C0"/>
          <w:sz w:val="28"/>
          <w:szCs w:val="27"/>
          <w:u w:val="thick"/>
        </w:rPr>
        <w:t>influenza vaccination</w:t>
      </w:r>
      <w:r w:rsidRPr="000C3F7C">
        <w:rPr>
          <w:rFonts w:ascii="Times New Roman" w:hAnsi="Times New Roman" w:cs="Times New Roman"/>
          <w:color w:val="222222"/>
          <w:sz w:val="28"/>
          <w:szCs w:val="27"/>
        </w:rPr>
        <w:t xml:space="preserve"> in 33 healthy individuals after </w:t>
      </w:r>
      <w:r w:rsidRPr="000C3F7C">
        <w:rPr>
          <w:rFonts w:ascii="Times New Roman" w:hAnsi="Times New Roman" w:cs="Times New Roman"/>
          <w:b/>
          <w:color w:val="FF0000"/>
          <w:sz w:val="28"/>
          <w:szCs w:val="27"/>
        </w:rPr>
        <w:t>recovery</w:t>
      </w:r>
      <w:r w:rsidRPr="000C3F7C">
        <w:rPr>
          <w:rFonts w:ascii="Times New Roman" w:hAnsi="Times New Roman" w:cs="Times New Roman"/>
          <w:color w:val="222222"/>
          <w:sz w:val="28"/>
          <w:szCs w:val="27"/>
        </w:rPr>
        <w:t xml:space="preserve"> from </w:t>
      </w:r>
      <w:r w:rsidRPr="000C3F7C">
        <w:rPr>
          <w:rFonts w:ascii="Times New Roman" w:hAnsi="Times New Roman" w:cs="Times New Roman"/>
          <w:b/>
          <w:color w:val="FF0000"/>
          <w:sz w:val="28"/>
          <w:szCs w:val="27"/>
        </w:rPr>
        <w:t>mild</w:t>
      </w:r>
      <w:r w:rsidRPr="000C3F7C">
        <w:rPr>
          <w:rFonts w:ascii="Times New Roman" w:hAnsi="Times New Roman" w:cs="Times New Roman"/>
          <w:color w:val="222222"/>
          <w:sz w:val="28"/>
          <w:szCs w:val="27"/>
        </w:rPr>
        <w:t>,</w:t>
      </w:r>
      <w:r w:rsidRPr="000C3F7C">
        <w:rPr>
          <w:rFonts w:ascii="Times New Roman" w:hAnsi="Times New Roman" w:cs="Times New Roman"/>
          <w:b/>
          <w:color w:val="0070C0"/>
          <w:sz w:val="28"/>
          <w:szCs w:val="27"/>
        </w:rPr>
        <w:t xml:space="preserve"> non-hospitalized</w:t>
      </w:r>
      <w:commentRangeStart w:id="25"/>
      <w:r w:rsidRPr="000C3F7C">
        <w:rPr>
          <w:rFonts w:hint="eastAsia"/>
          <w:b/>
          <w:color w:val="0070C0"/>
          <w:sz w:val="28"/>
          <w:szCs w:val="27"/>
          <w:vertAlign w:val="superscript"/>
        </w:rPr>
        <w:t>④</w:t>
      </w:r>
      <w:commentRangeEnd w:id="25"/>
      <w:r w:rsidRPr="000C3F7C">
        <w:rPr>
          <w:rStyle w:val="a5"/>
          <w:rFonts w:asciiTheme="minorHAnsi" w:eastAsiaTheme="minorEastAsia" w:hAnsiTheme="minorHAnsi" w:cstheme="minorBidi"/>
          <w:kern w:val="2"/>
          <w:sz w:val="22"/>
        </w:rPr>
        <w:commentReference w:id="25"/>
      </w:r>
      <w:r>
        <w:rPr>
          <w:rFonts w:hint="eastAsia"/>
          <w:b/>
          <w:color w:val="0070C0"/>
          <w:sz w:val="28"/>
          <w:szCs w:val="27"/>
          <w:vertAlign w:val="superscript"/>
        </w:rPr>
        <w:t xml:space="preserve"> </w:t>
      </w:r>
      <w:r w:rsidRPr="000C3F7C">
        <w:rPr>
          <w:rFonts w:ascii="Times New Roman" w:hAnsi="Times New Roman" w:cs="Times New Roman"/>
          <w:color w:val="222222"/>
          <w:sz w:val="28"/>
          <w:szCs w:val="27"/>
        </w:rPr>
        <w:t>COVID-19 (</w:t>
      </w:r>
      <w:commentRangeStart w:id="26"/>
      <w:r w:rsidRPr="00E86275">
        <w:rPr>
          <w:rFonts w:ascii="Times New Roman" w:hAnsi="Times New Roman" w:cs="Times New Roman"/>
          <w:b/>
          <w:i/>
          <w:color w:val="FF0000"/>
          <w:sz w:val="28"/>
          <w:szCs w:val="27"/>
          <w:bdr w:val="single" w:sz="4" w:space="0" w:color="auto"/>
        </w:rPr>
        <w:t>mean</w:t>
      </w:r>
      <w:commentRangeEnd w:id="26"/>
      <w:r w:rsidRPr="00E86275">
        <w:rPr>
          <w:rStyle w:val="a5"/>
          <w:rFonts w:asciiTheme="minorHAnsi" w:eastAsiaTheme="minorEastAsia" w:hAnsiTheme="minorHAnsi" w:cstheme="minorBidi"/>
          <w:color w:val="FF0000"/>
          <w:kern w:val="2"/>
          <w:sz w:val="22"/>
        </w:rPr>
        <w:commentReference w:id="26"/>
      </w:r>
      <w:r w:rsidRPr="00E86275">
        <w:rPr>
          <w:rFonts w:ascii="Times New Roman" w:hAnsi="Times New Roman" w:cs="Times New Roman"/>
          <w:color w:val="FF0000"/>
          <w:sz w:val="28"/>
          <w:szCs w:val="27"/>
        </w:rPr>
        <w:t>:</w:t>
      </w:r>
      <w:r w:rsidRPr="000C3F7C">
        <w:rPr>
          <w:rFonts w:ascii="Times New Roman" w:hAnsi="Times New Roman" w:cs="Times New Roman"/>
          <w:color w:val="222222"/>
          <w:sz w:val="28"/>
          <w:szCs w:val="27"/>
        </w:rPr>
        <w:t xml:space="preserve"> </w:t>
      </w:r>
      <w:r w:rsidRPr="000C3F7C">
        <w:rPr>
          <w:rFonts w:ascii="Times New Roman" w:hAnsi="Times New Roman" w:cs="Times New Roman"/>
          <w:color w:val="222222"/>
          <w:sz w:val="28"/>
          <w:szCs w:val="27"/>
          <w:u w:val="thick"/>
        </w:rPr>
        <w:t xml:space="preserve">151 days after </w:t>
      </w:r>
      <w:commentRangeStart w:id="27"/>
      <w:r w:rsidRPr="000C3F7C">
        <w:rPr>
          <w:rFonts w:ascii="Times New Roman" w:hAnsi="Times New Roman" w:cs="Times New Roman"/>
          <w:b/>
          <w:color w:val="0070C0"/>
          <w:sz w:val="28"/>
          <w:szCs w:val="27"/>
          <w:u w:val="thick"/>
        </w:rPr>
        <w:t>diagnosis</w:t>
      </w:r>
      <w:commentRangeEnd w:id="27"/>
      <w:r w:rsidRPr="000C3F7C">
        <w:rPr>
          <w:rStyle w:val="a5"/>
          <w:rFonts w:asciiTheme="minorHAnsi" w:eastAsiaTheme="minorEastAsia" w:hAnsiTheme="minorHAnsi" w:cstheme="minorBidi"/>
          <w:b/>
          <w:color w:val="0070C0"/>
          <w:kern w:val="2"/>
          <w:sz w:val="22"/>
          <w:u w:val="thick"/>
        </w:rPr>
        <w:commentReference w:id="27"/>
      </w:r>
      <w:r w:rsidRPr="000C3F7C">
        <w:rPr>
          <w:rFonts w:ascii="Times New Roman" w:hAnsi="Times New Roman" w:cs="Times New Roman"/>
          <w:color w:val="222222"/>
          <w:sz w:val="28"/>
          <w:szCs w:val="27"/>
        </w:rPr>
        <w:t xml:space="preserve">) and 40 age- and sex-matched </w:t>
      </w:r>
      <w:commentRangeStart w:id="28"/>
      <w:r w:rsidRPr="00E86275">
        <w:rPr>
          <w:rFonts w:ascii="Times New Roman" w:hAnsi="Times New Roman" w:cs="Times New Roman"/>
          <w:b/>
          <w:i/>
          <w:color w:val="FF0000"/>
          <w:sz w:val="28"/>
          <w:szCs w:val="27"/>
          <w:bdr w:val="single" w:sz="4" w:space="0" w:color="auto"/>
        </w:rPr>
        <w:t>controls</w:t>
      </w:r>
      <w:commentRangeEnd w:id="28"/>
      <w:r w:rsidRPr="00E86275">
        <w:rPr>
          <w:rStyle w:val="a5"/>
          <w:rFonts w:asciiTheme="minorHAnsi" w:eastAsiaTheme="minorEastAsia" w:hAnsiTheme="minorHAnsi" w:cstheme="minorBidi"/>
          <w:b/>
          <w:i/>
          <w:color w:val="FF0000"/>
          <w:kern w:val="2"/>
          <w:sz w:val="22"/>
        </w:rPr>
        <w:commentReference w:id="28"/>
      </w:r>
      <w:r w:rsidRPr="000C3F7C">
        <w:rPr>
          <w:rFonts w:ascii="Times New Roman" w:hAnsi="Times New Roman" w:cs="Times New Roman"/>
          <w:color w:val="222222"/>
          <w:sz w:val="28"/>
          <w:szCs w:val="27"/>
        </w:rPr>
        <w:t xml:space="preserve"> who never had COVID-19. </w:t>
      </w:r>
    </w:p>
    <w:p w14:paraId="2CFDE261" w14:textId="77777777" w:rsidR="000A450D" w:rsidRPr="000C3F7C"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0C3F7C">
        <w:rPr>
          <w:rFonts w:ascii="Times New Roman" w:hAnsi="Times New Roman" w:cs="Times New Roman" w:hint="eastAsia"/>
          <w:b/>
          <w:color w:val="538135" w:themeColor="accent6" w:themeShade="BF"/>
          <w:sz w:val="22"/>
          <w:szCs w:val="27"/>
        </w:rPr>
        <w:t>翻译：</w:t>
      </w:r>
      <w:r w:rsidRPr="000C3F7C">
        <w:rPr>
          <w:rFonts w:ascii="Times New Roman" w:hAnsi="Times New Roman" w:cs="Times New Roman"/>
          <w:b/>
          <w:color w:val="538135" w:themeColor="accent6" w:themeShade="BF"/>
          <w:sz w:val="22"/>
          <w:szCs w:val="27"/>
          <w:shd w:val="clear" w:color="auto" w:fill="FFFFFF"/>
        </w:rPr>
        <w:t>在这里，我们使用系统免疫学方法，包括纵向多模态单细胞分析（表面蛋白、转录组和</w:t>
      </w:r>
      <w:r w:rsidRPr="000C3F7C">
        <w:rPr>
          <w:rFonts w:ascii="Times New Roman" w:hAnsi="Times New Roman" w:cs="Times New Roman"/>
          <w:b/>
          <w:color w:val="538135" w:themeColor="accent6" w:themeShade="BF"/>
          <w:sz w:val="22"/>
          <w:szCs w:val="27"/>
          <w:shd w:val="clear" w:color="auto" w:fill="FFFFFF"/>
        </w:rPr>
        <w:t xml:space="preserve"> V</w:t>
      </w:r>
      <w:r w:rsidRPr="000C3F7C">
        <w:rPr>
          <w:rFonts w:ascii="Times New Roman" w:hAnsi="Times New Roman" w:cs="Times New Roman"/>
          <w:b/>
          <w:color w:val="538135" w:themeColor="accent6" w:themeShade="BF"/>
          <w:sz w:val="22"/>
          <w:szCs w:val="27"/>
          <w:shd w:val="clear" w:color="auto" w:fill="FFFFFF"/>
        </w:rPr>
        <w:t>（</w:t>
      </w:r>
      <w:r w:rsidRPr="000C3F7C">
        <w:rPr>
          <w:rFonts w:ascii="Times New Roman" w:hAnsi="Times New Roman" w:cs="Times New Roman"/>
          <w:b/>
          <w:color w:val="538135" w:themeColor="accent6" w:themeShade="BF"/>
          <w:sz w:val="22"/>
          <w:szCs w:val="27"/>
          <w:shd w:val="clear" w:color="auto" w:fill="FFFFFF"/>
        </w:rPr>
        <w:t>D</w:t>
      </w:r>
      <w:r w:rsidRPr="000C3F7C">
        <w:rPr>
          <w:rFonts w:ascii="Times New Roman" w:hAnsi="Times New Roman" w:cs="Times New Roman"/>
          <w:b/>
          <w:color w:val="538135" w:themeColor="accent6" w:themeShade="BF"/>
          <w:sz w:val="22"/>
          <w:szCs w:val="27"/>
          <w:shd w:val="clear" w:color="auto" w:fill="FFFFFF"/>
        </w:rPr>
        <w:t>）</w:t>
      </w:r>
      <w:r w:rsidRPr="000C3F7C">
        <w:rPr>
          <w:rFonts w:ascii="Times New Roman" w:hAnsi="Times New Roman" w:cs="Times New Roman"/>
          <w:b/>
          <w:color w:val="538135" w:themeColor="accent6" w:themeShade="BF"/>
          <w:sz w:val="22"/>
          <w:szCs w:val="27"/>
          <w:shd w:val="clear" w:color="auto" w:fill="FFFFFF"/>
        </w:rPr>
        <w:t xml:space="preserve">J </w:t>
      </w:r>
      <w:r w:rsidRPr="000C3F7C">
        <w:rPr>
          <w:rFonts w:ascii="Times New Roman" w:hAnsi="Times New Roman" w:cs="Times New Roman"/>
          <w:b/>
          <w:color w:val="538135" w:themeColor="accent6" w:themeShade="BF"/>
          <w:sz w:val="22"/>
          <w:szCs w:val="27"/>
          <w:shd w:val="clear" w:color="auto" w:fill="FFFFFF"/>
        </w:rPr>
        <w:t>序列），比较评估</w:t>
      </w:r>
      <w:r w:rsidRPr="000C3F7C">
        <w:rPr>
          <w:rFonts w:ascii="Times New Roman" w:hAnsi="Times New Roman" w:cs="Times New Roman"/>
          <w:b/>
          <w:color w:val="538135" w:themeColor="accent6" w:themeShade="BF"/>
          <w:sz w:val="22"/>
          <w:szCs w:val="27"/>
          <w:shd w:val="clear" w:color="auto" w:fill="FFFFFF"/>
        </w:rPr>
        <w:t xml:space="preserve"> 33 </w:t>
      </w:r>
      <w:r w:rsidRPr="000C3F7C">
        <w:rPr>
          <w:rFonts w:ascii="Times New Roman" w:hAnsi="Times New Roman" w:cs="Times New Roman"/>
          <w:b/>
          <w:color w:val="538135" w:themeColor="accent6" w:themeShade="BF"/>
          <w:sz w:val="22"/>
          <w:szCs w:val="27"/>
          <w:shd w:val="clear" w:color="auto" w:fill="FFFFFF"/>
        </w:rPr>
        <w:t>名健康个体从轻度、非住院</w:t>
      </w:r>
      <w:r w:rsidRPr="000C3F7C">
        <w:rPr>
          <w:rFonts w:ascii="Times New Roman" w:hAnsi="Times New Roman" w:cs="Times New Roman"/>
          <w:b/>
          <w:color w:val="538135" w:themeColor="accent6" w:themeShade="BF"/>
          <w:sz w:val="22"/>
          <w:szCs w:val="27"/>
          <w:shd w:val="clear" w:color="auto" w:fill="FFFFFF"/>
        </w:rPr>
        <w:t xml:space="preserve"> COVID-19 </w:t>
      </w:r>
      <w:r w:rsidRPr="000C3F7C">
        <w:rPr>
          <w:rFonts w:ascii="Times New Roman" w:hAnsi="Times New Roman" w:cs="Times New Roman"/>
          <w:b/>
          <w:color w:val="538135" w:themeColor="accent6" w:themeShade="BF"/>
          <w:sz w:val="22"/>
          <w:szCs w:val="27"/>
          <w:shd w:val="clear" w:color="auto" w:fill="FFFFFF"/>
        </w:rPr>
        <w:t>康</w:t>
      </w:r>
      <w:r w:rsidRPr="000C3F7C">
        <w:rPr>
          <w:rFonts w:ascii="Times New Roman" w:hAnsi="Times New Roman" w:cs="Times New Roman"/>
          <w:b/>
          <w:color w:val="538135" w:themeColor="accent6" w:themeShade="BF"/>
          <w:sz w:val="22"/>
          <w:szCs w:val="27"/>
          <w:shd w:val="clear" w:color="auto" w:fill="FFFFFF"/>
        </w:rPr>
        <w:lastRenderedPageBreak/>
        <w:t>复后的基线免疫状态和对流感疫苗接种的反应（</w:t>
      </w:r>
      <w:r w:rsidRPr="000C3F7C">
        <w:rPr>
          <w:rFonts w:ascii="Times New Roman" w:hAnsi="Times New Roman" w:cs="Times New Roman"/>
          <w:b/>
          <w:color w:val="538135" w:themeColor="accent6" w:themeShade="BF"/>
          <w:sz w:val="22"/>
          <w:szCs w:val="27"/>
          <w:bdr w:val="single" w:sz="4" w:space="0" w:color="auto"/>
          <w:shd w:val="clear" w:color="auto" w:fill="FFFFFF"/>
        </w:rPr>
        <w:t>平均</w:t>
      </w:r>
      <w:r w:rsidRPr="000C3F7C">
        <w:rPr>
          <w:rFonts w:ascii="Times New Roman" w:hAnsi="Times New Roman" w:cs="Times New Roman"/>
          <w:b/>
          <w:color w:val="538135" w:themeColor="accent6" w:themeShade="BF"/>
          <w:sz w:val="22"/>
          <w:szCs w:val="27"/>
          <w:shd w:val="clear" w:color="auto" w:fill="FFFFFF"/>
        </w:rPr>
        <w:t>：</w:t>
      </w:r>
      <w:r w:rsidRPr="000C3F7C">
        <w:rPr>
          <w:rFonts w:ascii="Times New Roman" w:hAnsi="Times New Roman" w:cs="Times New Roman"/>
          <w:b/>
          <w:color w:val="538135" w:themeColor="accent6" w:themeShade="BF"/>
          <w:sz w:val="22"/>
          <w:szCs w:val="27"/>
          <w:u w:val="thick"/>
          <w:shd w:val="clear" w:color="auto" w:fill="FFFFFF"/>
        </w:rPr>
        <w:t>诊断后</w:t>
      </w:r>
      <w:r w:rsidRPr="000C3F7C">
        <w:rPr>
          <w:rFonts w:ascii="Times New Roman" w:hAnsi="Times New Roman" w:cs="Times New Roman"/>
          <w:b/>
          <w:color w:val="538135" w:themeColor="accent6" w:themeShade="BF"/>
          <w:sz w:val="22"/>
          <w:szCs w:val="27"/>
          <w:u w:val="thick"/>
          <w:shd w:val="clear" w:color="auto" w:fill="FFFFFF"/>
        </w:rPr>
        <w:t xml:space="preserve"> 151 </w:t>
      </w:r>
      <w:r w:rsidRPr="000C3F7C">
        <w:rPr>
          <w:rFonts w:ascii="Times New Roman" w:hAnsi="Times New Roman" w:cs="Times New Roman"/>
          <w:b/>
          <w:color w:val="538135" w:themeColor="accent6" w:themeShade="BF"/>
          <w:sz w:val="22"/>
          <w:szCs w:val="27"/>
          <w:u w:val="thick"/>
          <w:shd w:val="clear" w:color="auto" w:fill="FFFFFF"/>
        </w:rPr>
        <w:t>天</w:t>
      </w:r>
      <w:r w:rsidRPr="000C3F7C">
        <w:rPr>
          <w:rFonts w:ascii="Times New Roman" w:hAnsi="Times New Roman" w:cs="Times New Roman"/>
          <w:b/>
          <w:color w:val="538135" w:themeColor="accent6" w:themeShade="BF"/>
          <w:sz w:val="22"/>
          <w:szCs w:val="27"/>
          <w:shd w:val="clear" w:color="auto" w:fill="FFFFFF"/>
        </w:rPr>
        <w:t>）和</w:t>
      </w:r>
      <w:r w:rsidRPr="000C3F7C">
        <w:rPr>
          <w:rFonts w:ascii="Times New Roman" w:hAnsi="Times New Roman" w:cs="Times New Roman"/>
          <w:b/>
          <w:color w:val="538135" w:themeColor="accent6" w:themeShade="BF"/>
          <w:sz w:val="22"/>
          <w:szCs w:val="27"/>
          <w:shd w:val="clear" w:color="auto" w:fill="FFFFFF"/>
        </w:rPr>
        <w:t xml:space="preserve"> 40 </w:t>
      </w:r>
      <w:r w:rsidRPr="000C3F7C">
        <w:rPr>
          <w:rFonts w:ascii="Times New Roman" w:hAnsi="Times New Roman" w:cs="Times New Roman"/>
          <w:b/>
          <w:color w:val="538135" w:themeColor="accent6" w:themeShade="BF"/>
          <w:sz w:val="22"/>
          <w:szCs w:val="27"/>
          <w:shd w:val="clear" w:color="auto" w:fill="FFFFFF"/>
        </w:rPr>
        <w:t>名从未感染过</w:t>
      </w:r>
      <w:r w:rsidRPr="000C3F7C">
        <w:rPr>
          <w:rFonts w:ascii="Times New Roman" w:hAnsi="Times New Roman" w:cs="Times New Roman"/>
          <w:b/>
          <w:color w:val="538135" w:themeColor="accent6" w:themeShade="BF"/>
          <w:sz w:val="22"/>
          <w:szCs w:val="27"/>
          <w:shd w:val="clear" w:color="auto" w:fill="FFFFFF"/>
        </w:rPr>
        <w:t xml:space="preserve"> COVID-19 </w:t>
      </w:r>
      <w:r w:rsidRPr="000C3F7C">
        <w:rPr>
          <w:rFonts w:ascii="Times New Roman" w:hAnsi="Times New Roman" w:cs="Times New Roman"/>
          <w:b/>
          <w:color w:val="538135" w:themeColor="accent6" w:themeShade="BF"/>
          <w:sz w:val="22"/>
          <w:szCs w:val="27"/>
          <w:shd w:val="clear" w:color="auto" w:fill="FFFFFF"/>
        </w:rPr>
        <w:t>的年龄和性别匹配</w:t>
      </w:r>
      <w:r w:rsidRPr="000C3F7C">
        <w:rPr>
          <w:rFonts w:ascii="Times New Roman" w:hAnsi="Times New Roman" w:cs="Times New Roman"/>
          <w:b/>
          <w:color w:val="538135" w:themeColor="accent6" w:themeShade="BF"/>
          <w:sz w:val="22"/>
          <w:szCs w:val="27"/>
          <w:bdr w:val="single" w:sz="4" w:space="0" w:color="auto"/>
          <w:shd w:val="clear" w:color="auto" w:fill="FFFFFF"/>
        </w:rPr>
        <w:t>对照</w:t>
      </w:r>
      <w:r w:rsidRPr="000C3F7C">
        <w:rPr>
          <w:rFonts w:ascii="Times New Roman" w:hAnsi="Times New Roman" w:cs="Times New Roman"/>
          <w:b/>
          <w:color w:val="538135" w:themeColor="accent6" w:themeShade="BF"/>
          <w:sz w:val="22"/>
          <w:szCs w:val="27"/>
          <w:shd w:val="clear" w:color="auto" w:fill="FFFFFF"/>
        </w:rPr>
        <w:t>。</w:t>
      </w:r>
    </w:p>
    <w:p w14:paraId="22E25FDB" w14:textId="77777777" w:rsidR="000A450D" w:rsidRPr="000C3F7C"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0C3F7C">
        <w:rPr>
          <w:rFonts w:ascii="Times New Roman" w:hAnsi="Times New Roman" w:cs="Times New Roman"/>
          <w:color w:val="222222"/>
          <w:sz w:val="28"/>
          <w:szCs w:val="27"/>
        </w:rPr>
        <w:t xml:space="preserve">At baseline and independent of time since COVID-19, </w:t>
      </w:r>
      <w:commentRangeStart w:id="29"/>
      <w:r w:rsidRPr="00256975">
        <w:rPr>
          <w:rFonts w:ascii="Times New Roman" w:hAnsi="Times New Roman" w:cs="Times New Roman"/>
          <w:b/>
          <w:color w:val="0070C0"/>
          <w:sz w:val="28"/>
          <w:szCs w:val="27"/>
        </w:rPr>
        <w:t>recoverees</w:t>
      </w:r>
      <w:commentRangeEnd w:id="29"/>
      <w:r w:rsidRPr="00256975">
        <w:rPr>
          <w:rStyle w:val="a5"/>
          <w:rFonts w:asciiTheme="minorHAnsi" w:eastAsiaTheme="minorEastAsia" w:hAnsiTheme="minorHAnsi" w:cstheme="minorBidi"/>
          <w:b/>
          <w:color w:val="0070C0"/>
          <w:kern w:val="2"/>
        </w:rPr>
        <w:commentReference w:id="29"/>
      </w:r>
      <w:r w:rsidRPr="000C3F7C">
        <w:rPr>
          <w:rFonts w:ascii="Times New Roman" w:hAnsi="Times New Roman" w:cs="Times New Roman"/>
          <w:color w:val="222222"/>
          <w:sz w:val="28"/>
          <w:szCs w:val="27"/>
        </w:rPr>
        <w:t xml:space="preserve"> had </w:t>
      </w:r>
      <w:commentRangeStart w:id="30"/>
      <w:r w:rsidRPr="00256975">
        <w:rPr>
          <w:rFonts w:ascii="Times New Roman" w:hAnsi="Times New Roman" w:cs="Times New Roman"/>
          <w:b/>
          <w:color w:val="FF0000"/>
          <w:sz w:val="28"/>
          <w:szCs w:val="27"/>
        </w:rPr>
        <w:t>elevated</w:t>
      </w:r>
      <w:commentRangeEnd w:id="30"/>
      <w:r w:rsidRPr="00256975">
        <w:rPr>
          <w:rStyle w:val="a5"/>
          <w:rFonts w:asciiTheme="minorHAnsi" w:eastAsiaTheme="minorEastAsia" w:hAnsiTheme="minorHAnsi" w:cstheme="minorBidi"/>
          <w:b/>
          <w:color w:val="FF0000"/>
          <w:kern w:val="2"/>
        </w:rPr>
        <w:commentReference w:id="30"/>
      </w:r>
      <w:r w:rsidRPr="000C3F7C">
        <w:rPr>
          <w:rFonts w:ascii="Times New Roman" w:hAnsi="Times New Roman" w:cs="Times New Roman"/>
          <w:color w:val="222222"/>
          <w:sz w:val="28"/>
          <w:szCs w:val="27"/>
        </w:rPr>
        <w:t xml:space="preserve"> </w:t>
      </w:r>
      <w:commentRangeStart w:id="31"/>
      <w:r w:rsidRPr="00E86275">
        <w:rPr>
          <w:rFonts w:ascii="Times New Roman" w:hAnsi="Times New Roman" w:cs="Times New Roman"/>
          <w:b/>
          <w:color w:val="0070C0"/>
          <w:sz w:val="28"/>
          <w:szCs w:val="27"/>
          <w:u w:val="single"/>
        </w:rPr>
        <w:t>T-cell activation signatures</w:t>
      </w:r>
      <w:commentRangeEnd w:id="31"/>
      <w:r w:rsidRPr="00E86275">
        <w:rPr>
          <w:rStyle w:val="a5"/>
          <w:rFonts w:asciiTheme="minorHAnsi" w:eastAsiaTheme="minorEastAsia" w:hAnsiTheme="minorHAnsi" w:cstheme="minorBidi"/>
          <w:b/>
          <w:color w:val="0070C0"/>
          <w:kern w:val="2"/>
          <w:u w:val="single"/>
        </w:rPr>
        <w:commentReference w:id="31"/>
      </w:r>
      <w:r w:rsidRPr="007B6040">
        <w:rPr>
          <w:rFonts w:hint="eastAsia"/>
          <w:color w:val="222222"/>
          <w:sz w:val="28"/>
          <w:szCs w:val="27"/>
          <w:vertAlign w:val="superscript"/>
        </w:rPr>
        <w:t>⑤</w:t>
      </w:r>
      <w:r w:rsidRPr="000C3F7C">
        <w:rPr>
          <w:rFonts w:ascii="Times New Roman" w:hAnsi="Times New Roman" w:cs="Times New Roman"/>
          <w:color w:val="222222"/>
          <w:sz w:val="28"/>
          <w:szCs w:val="27"/>
        </w:rPr>
        <w:t xml:space="preserve"> and lower expression of </w:t>
      </w:r>
      <w:commentRangeStart w:id="32"/>
      <w:r w:rsidRPr="00256975">
        <w:rPr>
          <w:rFonts w:ascii="Times New Roman" w:hAnsi="Times New Roman" w:cs="Times New Roman"/>
          <w:b/>
          <w:color w:val="FF0000"/>
          <w:sz w:val="28"/>
          <w:szCs w:val="27"/>
        </w:rPr>
        <w:t>innate</w:t>
      </w:r>
      <w:commentRangeEnd w:id="32"/>
      <w:r w:rsidRPr="00256975">
        <w:rPr>
          <w:rStyle w:val="a5"/>
          <w:rFonts w:asciiTheme="minorHAnsi" w:eastAsiaTheme="minorEastAsia" w:hAnsiTheme="minorHAnsi" w:cstheme="minorBidi"/>
          <w:b/>
          <w:color w:val="FF0000"/>
          <w:kern w:val="2"/>
        </w:rPr>
        <w:commentReference w:id="32"/>
      </w:r>
      <w:r w:rsidRPr="001C3666">
        <w:rPr>
          <w:rFonts w:ascii="Times New Roman" w:hAnsi="Times New Roman" w:cs="Times New Roman"/>
          <w:color w:val="000000" w:themeColor="text1"/>
          <w:sz w:val="28"/>
          <w:szCs w:val="27"/>
        </w:rPr>
        <w:t xml:space="preserve"> </w:t>
      </w:r>
      <w:r w:rsidRPr="00E86275">
        <w:rPr>
          <w:rFonts w:ascii="Times New Roman" w:hAnsi="Times New Roman" w:cs="Times New Roman"/>
          <w:b/>
          <w:color w:val="0070C0"/>
          <w:sz w:val="28"/>
          <w:szCs w:val="27"/>
          <w:u w:val="single"/>
        </w:rPr>
        <w:t>immune genes</w:t>
      </w:r>
      <w:r w:rsidRPr="000C3F7C">
        <w:rPr>
          <w:rFonts w:ascii="Times New Roman" w:hAnsi="Times New Roman" w:cs="Times New Roman"/>
          <w:color w:val="222222"/>
          <w:sz w:val="28"/>
          <w:szCs w:val="27"/>
        </w:rPr>
        <w:t xml:space="preserve"> </w:t>
      </w:r>
      <w:r w:rsidRPr="001C3666">
        <w:rPr>
          <w:rFonts w:ascii="Times New Roman" w:hAnsi="Times New Roman" w:cs="Times New Roman"/>
          <w:color w:val="222222"/>
          <w:sz w:val="28"/>
          <w:szCs w:val="27"/>
          <w:bdr w:val="single" w:sz="4" w:space="0" w:color="auto"/>
        </w:rPr>
        <w:t>in</w:t>
      </w:r>
      <w:r w:rsidRPr="000C3F7C">
        <w:rPr>
          <w:rFonts w:ascii="Times New Roman" w:hAnsi="Times New Roman" w:cs="Times New Roman"/>
          <w:color w:val="222222"/>
          <w:sz w:val="28"/>
          <w:szCs w:val="27"/>
        </w:rPr>
        <w:t xml:space="preserve"> </w:t>
      </w:r>
      <w:commentRangeStart w:id="33"/>
      <w:r w:rsidRPr="001C3666">
        <w:rPr>
          <w:rFonts w:ascii="Times New Roman" w:hAnsi="Times New Roman" w:cs="Times New Roman"/>
          <w:b/>
          <w:color w:val="0070C0"/>
          <w:sz w:val="28"/>
          <w:szCs w:val="27"/>
        </w:rPr>
        <w:t>monocytes</w:t>
      </w:r>
      <w:commentRangeEnd w:id="33"/>
      <w:r w:rsidRPr="001C3666">
        <w:rPr>
          <w:rStyle w:val="a5"/>
          <w:rFonts w:asciiTheme="minorHAnsi" w:eastAsiaTheme="minorEastAsia" w:hAnsiTheme="minorHAnsi" w:cstheme="minorBidi"/>
          <w:b/>
          <w:color w:val="0070C0"/>
          <w:kern w:val="2"/>
        </w:rPr>
        <w:commentReference w:id="33"/>
      </w:r>
      <w:r w:rsidRPr="000C3F7C">
        <w:rPr>
          <w:rFonts w:ascii="Times New Roman" w:hAnsi="Times New Roman" w:cs="Times New Roman"/>
          <w:color w:val="222222"/>
          <w:sz w:val="28"/>
          <w:szCs w:val="27"/>
        </w:rPr>
        <w:t xml:space="preserve">. </w:t>
      </w:r>
    </w:p>
    <w:p w14:paraId="61842C5F" w14:textId="77777777" w:rsidR="000A450D" w:rsidRPr="00256975"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256975">
        <w:rPr>
          <w:rFonts w:ascii="Times New Roman" w:hAnsi="Times New Roman" w:cs="Times New Roman" w:hint="eastAsia"/>
          <w:b/>
          <w:color w:val="538135" w:themeColor="accent6" w:themeShade="BF"/>
          <w:sz w:val="22"/>
          <w:szCs w:val="27"/>
        </w:rPr>
        <w:t>翻译：</w:t>
      </w:r>
      <w:r w:rsidRPr="00256975">
        <w:rPr>
          <w:rFonts w:ascii="Times New Roman" w:hAnsi="Times New Roman" w:cs="Times New Roman"/>
          <w:b/>
          <w:color w:val="538135" w:themeColor="accent6" w:themeShade="BF"/>
          <w:sz w:val="22"/>
          <w:szCs w:val="27"/>
          <w:shd w:val="clear" w:color="auto" w:fill="FFFFFF"/>
        </w:rPr>
        <w:t>在基线和自</w:t>
      </w:r>
      <w:r w:rsidRPr="00256975">
        <w:rPr>
          <w:rFonts w:ascii="Times New Roman" w:hAnsi="Times New Roman" w:cs="Times New Roman"/>
          <w:b/>
          <w:color w:val="538135" w:themeColor="accent6" w:themeShade="BF"/>
          <w:sz w:val="22"/>
          <w:szCs w:val="27"/>
          <w:shd w:val="clear" w:color="auto" w:fill="FFFFFF"/>
        </w:rPr>
        <w:t xml:space="preserve"> COVID-19 </w:t>
      </w:r>
      <w:r w:rsidRPr="00256975">
        <w:rPr>
          <w:rFonts w:ascii="Times New Roman" w:hAnsi="Times New Roman" w:cs="Times New Roman"/>
          <w:b/>
          <w:color w:val="538135" w:themeColor="accent6" w:themeShade="BF"/>
          <w:sz w:val="22"/>
          <w:szCs w:val="27"/>
          <w:shd w:val="clear" w:color="auto" w:fill="FFFFFF"/>
        </w:rPr>
        <w:t>以来的时间无关时，康复者的</w:t>
      </w:r>
      <w:r w:rsidRPr="00256975">
        <w:rPr>
          <w:rFonts w:ascii="Times New Roman" w:hAnsi="Times New Roman" w:cs="Times New Roman"/>
          <w:b/>
          <w:color w:val="538135" w:themeColor="accent6" w:themeShade="BF"/>
          <w:sz w:val="22"/>
          <w:szCs w:val="27"/>
          <w:shd w:val="clear" w:color="auto" w:fill="FFFFFF"/>
        </w:rPr>
        <w:t xml:space="preserve"> T </w:t>
      </w:r>
      <w:r w:rsidRPr="00256975">
        <w:rPr>
          <w:rFonts w:ascii="Times New Roman" w:hAnsi="Times New Roman" w:cs="Times New Roman"/>
          <w:b/>
          <w:color w:val="538135" w:themeColor="accent6" w:themeShade="BF"/>
          <w:sz w:val="22"/>
          <w:szCs w:val="27"/>
          <w:shd w:val="clear" w:color="auto" w:fill="FFFFFF"/>
        </w:rPr>
        <w:t>细胞活化特征升高，单核细胞中先天免疫基因表达降低。</w:t>
      </w:r>
    </w:p>
    <w:p w14:paraId="26A73438"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0C3F7C">
        <w:rPr>
          <w:rFonts w:ascii="Times New Roman" w:hAnsi="Times New Roman" w:cs="Times New Roman"/>
          <w:color w:val="222222"/>
          <w:sz w:val="28"/>
          <w:szCs w:val="27"/>
        </w:rPr>
        <w:t xml:space="preserve">COVID-19-recovered males had </w:t>
      </w:r>
      <w:commentRangeStart w:id="34"/>
      <w:r w:rsidRPr="00256975">
        <w:rPr>
          <w:rFonts w:ascii="Times New Roman" w:hAnsi="Times New Roman" w:cs="Times New Roman"/>
          <w:b/>
          <w:color w:val="FF0000"/>
          <w:sz w:val="28"/>
          <w:szCs w:val="27"/>
        </w:rPr>
        <w:t>coordinately</w:t>
      </w:r>
      <w:commentRangeEnd w:id="34"/>
      <w:r w:rsidRPr="00256975">
        <w:rPr>
          <w:rStyle w:val="a5"/>
          <w:rFonts w:asciiTheme="minorHAnsi" w:eastAsiaTheme="minorEastAsia" w:hAnsiTheme="minorHAnsi" w:cstheme="minorBidi"/>
          <w:b/>
          <w:color w:val="FF0000"/>
          <w:kern w:val="2"/>
        </w:rPr>
        <w:commentReference w:id="34"/>
      </w:r>
      <w:r w:rsidRPr="000C3F7C">
        <w:rPr>
          <w:rFonts w:ascii="Times New Roman" w:hAnsi="Times New Roman" w:cs="Times New Roman"/>
          <w:color w:val="222222"/>
          <w:sz w:val="28"/>
          <w:szCs w:val="27"/>
        </w:rPr>
        <w:t xml:space="preserve"> higher </w:t>
      </w:r>
      <w:r w:rsidRPr="001C3666">
        <w:rPr>
          <w:rFonts w:ascii="Times New Roman" w:hAnsi="Times New Roman" w:cs="Times New Roman"/>
          <w:b/>
          <w:color w:val="FF0000"/>
          <w:sz w:val="28"/>
          <w:szCs w:val="27"/>
        </w:rPr>
        <w:t>innate</w:t>
      </w:r>
      <w:r w:rsidRPr="000C3F7C">
        <w:rPr>
          <w:rFonts w:ascii="Times New Roman" w:hAnsi="Times New Roman" w:cs="Times New Roman"/>
          <w:color w:val="222222"/>
          <w:sz w:val="28"/>
          <w:szCs w:val="27"/>
        </w:rPr>
        <w:t xml:space="preserve">, influenza-specific </w:t>
      </w:r>
      <w:commentRangeStart w:id="35"/>
      <w:r w:rsidRPr="000C3F7C">
        <w:rPr>
          <w:rFonts w:ascii="Times New Roman" w:hAnsi="Times New Roman" w:cs="Times New Roman"/>
          <w:color w:val="222222"/>
          <w:sz w:val="28"/>
          <w:szCs w:val="27"/>
        </w:rPr>
        <w:t>plasmablast</w:t>
      </w:r>
      <w:commentRangeEnd w:id="35"/>
      <w:r>
        <w:rPr>
          <w:rStyle w:val="a5"/>
          <w:rFonts w:asciiTheme="minorHAnsi" w:eastAsiaTheme="minorEastAsia" w:hAnsiTheme="minorHAnsi" w:cstheme="minorBidi"/>
          <w:kern w:val="2"/>
        </w:rPr>
        <w:commentReference w:id="35"/>
      </w:r>
      <w:r w:rsidRPr="000C3F7C">
        <w:rPr>
          <w:rFonts w:ascii="Times New Roman" w:hAnsi="Times New Roman" w:cs="Times New Roman"/>
          <w:color w:val="222222"/>
          <w:sz w:val="28"/>
          <w:szCs w:val="27"/>
        </w:rPr>
        <w:t xml:space="preserve">, and </w:t>
      </w:r>
      <w:commentRangeStart w:id="36"/>
      <w:r w:rsidRPr="00E86275">
        <w:rPr>
          <w:rFonts w:ascii="Times New Roman" w:hAnsi="Times New Roman" w:cs="Times New Roman"/>
          <w:b/>
          <w:color w:val="0070C0"/>
          <w:sz w:val="28"/>
          <w:szCs w:val="27"/>
          <w:u w:val="single"/>
        </w:rPr>
        <w:t>antibody responses</w:t>
      </w:r>
      <w:commentRangeEnd w:id="36"/>
      <w:r w:rsidRPr="00E86275">
        <w:rPr>
          <w:rStyle w:val="a5"/>
          <w:rFonts w:asciiTheme="minorHAnsi" w:eastAsiaTheme="minorEastAsia" w:hAnsiTheme="minorHAnsi" w:cstheme="minorBidi"/>
          <w:b/>
          <w:color w:val="0070C0"/>
          <w:kern w:val="2"/>
          <w:u w:val="single"/>
        </w:rPr>
        <w:commentReference w:id="36"/>
      </w:r>
      <w:r w:rsidRPr="001C3666">
        <w:rPr>
          <w:rFonts w:hint="eastAsia"/>
          <w:color w:val="222222"/>
          <w:sz w:val="28"/>
          <w:szCs w:val="27"/>
          <w:vertAlign w:val="superscript"/>
        </w:rPr>
        <w:t>⑥</w:t>
      </w:r>
      <w:r w:rsidRPr="000C3F7C">
        <w:rPr>
          <w:rFonts w:ascii="Times New Roman" w:hAnsi="Times New Roman" w:cs="Times New Roman"/>
          <w:color w:val="222222"/>
          <w:sz w:val="28"/>
          <w:szCs w:val="27"/>
        </w:rPr>
        <w:t xml:space="preserve"> after </w:t>
      </w:r>
      <w:r w:rsidRPr="00256975">
        <w:rPr>
          <w:rFonts w:ascii="Times New Roman" w:hAnsi="Times New Roman" w:cs="Times New Roman"/>
          <w:b/>
          <w:color w:val="0070C0"/>
          <w:sz w:val="28"/>
          <w:szCs w:val="27"/>
        </w:rPr>
        <w:t xml:space="preserve">vaccination </w:t>
      </w:r>
      <w:r w:rsidRPr="000C3F7C">
        <w:rPr>
          <w:rFonts w:ascii="Times New Roman" w:hAnsi="Times New Roman" w:cs="Times New Roman"/>
          <w:color w:val="222222"/>
          <w:sz w:val="28"/>
          <w:szCs w:val="27"/>
        </w:rPr>
        <w:t xml:space="preserve">compared to healthy male and COVID-19-recovered females, partly because male recoverees had </w:t>
      </w:r>
      <w:r w:rsidRPr="001C3666">
        <w:rPr>
          <w:rFonts w:ascii="Times New Roman" w:hAnsi="Times New Roman" w:cs="Times New Roman"/>
          <w:b/>
          <w:color w:val="0070C0"/>
          <w:sz w:val="28"/>
          <w:szCs w:val="27"/>
        </w:rPr>
        <w:t>monocytes</w:t>
      </w:r>
      <w:r w:rsidRPr="000C3F7C">
        <w:rPr>
          <w:rFonts w:ascii="Times New Roman" w:hAnsi="Times New Roman" w:cs="Times New Roman"/>
          <w:color w:val="222222"/>
          <w:sz w:val="28"/>
          <w:szCs w:val="27"/>
        </w:rPr>
        <w:t xml:space="preserve"> with higher IL-15 </w:t>
      </w:r>
      <w:r w:rsidRPr="001C3666">
        <w:rPr>
          <w:rFonts w:ascii="Times New Roman" w:hAnsi="Times New Roman" w:cs="Times New Roman"/>
          <w:b/>
          <w:color w:val="0070C0"/>
          <w:sz w:val="28"/>
          <w:szCs w:val="27"/>
        </w:rPr>
        <w:t>responses</w:t>
      </w:r>
      <w:r w:rsidRPr="000C3F7C">
        <w:rPr>
          <w:rFonts w:ascii="Times New Roman" w:hAnsi="Times New Roman" w:cs="Times New Roman"/>
          <w:color w:val="222222"/>
          <w:sz w:val="28"/>
          <w:szCs w:val="27"/>
        </w:rPr>
        <w:t xml:space="preserve"> early after </w:t>
      </w:r>
      <w:r w:rsidRPr="00E86275">
        <w:rPr>
          <w:rFonts w:ascii="Times New Roman" w:hAnsi="Times New Roman" w:cs="Times New Roman"/>
          <w:b/>
          <w:color w:val="0070C0"/>
          <w:sz w:val="28"/>
          <w:szCs w:val="27"/>
        </w:rPr>
        <w:t>vaccination</w:t>
      </w:r>
      <w:r w:rsidRPr="000C3F7C">
        <w:rPr>
          <w:rFonts w:ascii="Times New Roman" w:hAnsi="Times New Roman" w:cs="Times New Roman"/>
          <w:color w:val="222222"/>
          <w:sz w:val="28"/>
          <w:szCs w:val="27"/>
        </w:rPr>
        <w:t xml:space="preserve"> coupled with </w:t>
      </w:r>
      <w:r w:rsidRPr="001C3666">
        <w:rPr>
          <w:rFonts w:ascii="Times New Roman" w:hAnsi="Times New Roman" w:cs="Times New Roman"/>
          <w:b/>
          <w:color w:val="FF0000"/>
          <w:sz w:val="28"/>
          <w:szCs w:val="27"/>
        </w:rPr>
        <w:t>elevated</w:t>
      </w:r>
      <w:r w:rsidRPr="000C3F7C">
        <w:rPr>
          <w:rFonts w:ascii="Times New Roman" w:hAnsi="Times New Roman" w:cs="Times New Roman"/>
          <w:color w:val="222222"/>
          <w:sz w:val="28"/>
          <w:szCs w:val="27"/>
        </w:rPr>
        <w:t xml:space="preserve"> </w:t>
      </w:r>
      <w:r w:rsidRPr="00E86275">
        <w:rPr>
          <w:rFonts w:ascii="Times New Roman" w:hAnsi="Times New Roman" w:cs="Times New Roman"/>
          <w:color w:val="7030A0"/>
          <w:sz w:val="28"/>
          <w:szCs w:val="27"/>
          <w:u w:val="thick"/>
        </w:rPr>
        <w:t>pre</w:t>
      </w:r>
      <w:r w:rsidRPr="000C3F7C">
        <w:rPr>
          <w:rFonts w:ascii="Times New Roman" w:hAnsi="Times New Roman" w:cs="Times New Roman"/>
          <w:color w:val="222222"/>
          <w:sz w:val="28"/>
          <w:szCs w:val="27"/>
        </w:rPr>
        <w:t xml:space="preserve">-vaccination </w:t>
      </w:r>
      <w:commentRangeStart w:id="37"/>
      <w:r w:rsidRPr="00256975">
        <w:rPr>
          <w:rFonts w:ascii="Times New Roman" w:hAnsi="Times New Roman" w:cs="Times New Roman"/>
          <w:b/>
          <w:color w:val="FF0000"/>
          <w:sz w:val="28"/>
          <w:szCs w:val="27"/>
        </w:rPr>
        <w:t>frequencies</w:t>
      </w:r>
      <w:commentRangeEnd w:id="37"/>
      <w:r w:rsidRPr="00256975">
        <w:rPr>
          <w:rStyle w:val="a5"/>
          <w:rFonts w:asciiTheme="minorHAnsi" w:eastAsiaTheme="minorEastAsia" w:hAnsiTheme="minorHAnsi" w:cstheme="minorBidi"/>
          <w:b/>
          <w:color w:val="FF0000"/>
          <w:kern w:val="2"/>
        </w:rPr>
        <w:commentReference w:id="37"/>
      </w:r>
      <w:r w:rsidRPr="000C3F7C">
        <w:rPr>
          <w:rFonts w:ascii="Times New Roman" w:hAnsi="Times New Roman" w:cs="Times New Roman"/>
          <w:color w:val="222222"/>
          <w:sz w:val="28"/>
          <w:szCs w:val="27"/>
        </w:rPr>
        <w:t xml:space="preserve"> of “</w:t>
      </w:r>
      <w:commentRangeStart w:id="38"/>
      <w:r w:rsidRPr="00256975">
        <w:rPr>
          <w:rFonts w:ascii="Times New Roman" w:hAnsi="Times New Roman" w:cs="Times New Roman"/>
          <w:b/>
          <w:color w:val="FF0000"/>
          <w:sz w:val="28"/>
          <w:szCs w:val="27"/>
        </w:rPr>
        <w:t>virtual</w:t>
      </w:r>
      <w:commentRangeEnd w:id="38"/>
      <w:r w:rsidRPr="00256975">
        <w:rPr>
          <w:rStyle w:val="a5"/>
          <w:rFonts w:asciiTheme="minorHAnsi" w:eastAsiaTheme="minorEastAsia" w:hAnsiTheme="minorHAnsi" w:cstheme="minorBidi"/>
          <w:b/>
          <w:color w:val="FF0000"/>
          <w:kern w:val="2"/>
        </w:rPr>
        <w:commentReference w:id="38"/>
      </w:r>
      <w:r w:rsidRPr="00256975">
        <w:rPr>
          <w:rFonts w:ascii="Times New Roman" w:hAnsi="Times New Roman" w:cs="Times New Roman"/>
          <w:b/>
          <w:color w:val="FF0000"/>
          <w:sz w:val="28"/>
          <w:szCs w:val="27"/>
        </w:rPr>
        <w:t xml:space="preserve"> </w:t>
      </w:r>
      <w:r w:rsidRPr="000C3F7C">
        <w:rPr>
          <w:rFonts w:ascii="Times New Roman" w:hAnsi="Times New Roman" w:cs="Times New Roman"/>
          <w:color w:val="222222"/>
          <w:sz w:val="28"/>
          <w:szCs w:val="27"/>
        </w:rPr>
        <w:t xml:space="preserve">memory” like CD8+ T-cells </w:t>
      </w:r>
      <w:commentRangeStart w:id="39"/>
      <w:r w:rsidRPr="00256975">
        <w:rPr>
          <w:rFonts w:ascii="Times New Roman" w:hAnsi="Times New Roman" w:cs="Times New Roman"/>
          <w:b/>
          <w:color w:val="FF0000"/>
          <w:sz w:val="28"/>
          <w:szCs w:val="27"/>
        </w:rPr>
        <w:t>poised</w:t>
      </w:r>
      <w:commentRangeEnd w:id="39"/>
      <w:r w:rsidRPr="00256975">
        <w:rPr>
          <w:rStyle w:val="a5"/>
          <w:rFonts w:asciiTheme="minorHAnsi" w:eastAsiaTheme="minorEastAsia" w:hAnsiTheme="minorHAnsi" w:cstheme="minorBidi"/>
          <w:b/>
          <w:color w:val="FF0000"/>
          <w:kern w:val="2"/>
        </w:rPr>
        <w:commentReference w:id="39"/>
      </w:r>
      <w:r w:rsidRPr="000C3F7C">
        <w:rPr>
          <w:rFonts w:ascii="Times New Roman" w:hAnsi="Times New Roman" w:cs="Times New Roman"/>
          <w:color w:val="222222"/>
          <w:sz w:val="28"/>
          <w:szCs w:val="27"/>
        </w:rPr>
        <w:t xml:space="preserve"> to produce more IFNγ </w:t>
      </w:r>
      <w:r w:rsidRPr="00341817">
        <w:rPr>
          <w:rFonts w:ascii="Times New Roman" w:hAnsi="Times New Roman" w:cs="Times New Roman"/>
          <w:color w:val="222222"/>
          <w:sz w:val="28"/>
          <w:szCs w:val="27"/>
          <w:bdr w:val="single" w:sz="4" w:space="0" w:color="auto"/>
        </w:rPr>
        <w:t>upon</w:t>
      </w:r>
      <w:r w:rsidRPr="000C3F7C">
        <w:rPr>
          <w:rFonts w:ascii="Times New Roman" w:hAnsi="Times New Roman" w:cs="Times New Roman"/>
          <w:color w:val="222222"/>
          <w:sz w:val="28"/>
          <w:szCs w:val="27"/>
        </w:rPr>
        <w:t xml:space="preserve"> IL-15 </w:t>
      </w:r>
      <w:commentRangeStart w:id="40"/>
      <w:r w:rsidRPr="002A5719">
        <w:rPr>
          <w:rFonts w:ascii="Times New Roman" w:hAnsi="Times New Roman" w:cs="Times New Roman"/>
          <w:b/>
          <w:color w:val="FF0000"/>
          <w:sz w:val="28"/>
          <w:szCs w:val="27"/>
        </w:rPr>
        <w:t>stimulation</w:t>
      </w:r>
      <w:commentRangeEnd w:id="40"/>
      <w:r w:rsidRPr="002A5719">
        <w:rPr>
          <w:rStyle w:val="a5"/>
          <w:rFonts w:asciiTheme="minorHAnsi" w:eastAsiaTheme="minorEastAsia" w:hAnsiTheme="minorHAnsi" w:cstheme="minorBidi"/>
          <w:b/>
          <w:color w:val="FF0000"/>
          <w:kern w:val="2"/>
        </w:rPr>
        <w:commentReference w:id="40"/>
      </w:r>
      <w:r w:rsidRPr="000C3F7C">
        <w:rPr>
          <w:rFonts w:ascii="Times New Roman" w:hAnsi="Times New Roman" w:cs="Times New Roman"/>
          <w:color w:val="222222"/>
          <w:sz w:val="28"/>
          <w:szCs w:val="27"/>
        </w:rPr>
        <w:t xml:space="preserve">. </w:t>
      </w:r>
    </w:p>
    <w:p w14:paraId="778B1DE9" w14:textId="77777777" w:rsidR="000A450D" w:rsidRPr="00256975"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256975">
        <w:rPr>
          <w:rFonts w:ascii="Times New Roman" w:hAnsi="Times New Roman" w:cs="Times New Roman"/>
          <w:b/>
          <w:color w:val="538135" w:themeColor="accent6" w:themeShade="BF"/>
          <w:sz w:val="22"/>
          <w:szCs w:val="27"/>
          <w:shd w:val="clear" w:color="auto" w:fill="FFFFFF"/>
        </w:rPr>
        <w:t>翻译：与健康男性和</w:t>
      </w:r>
      <w:r w:rsidRPr="00256975">
        <w:rPr>
          <w:rFonts w:ascii="Times New Roman" w:hAnsi="Times New Roman" w:cs="Times New Roman"/>
          <w:b/>
          <w:color w:val="538135" w:themeColor="accent6" w:themeShade="BF"/>
          <w:sz w:val="22"/>
          <w:szCs w:val="27"/>
          <w:shd w:val="clear" w:color="auto" w:fill="FFFFFF"/>
        </w:rPr>
        <w:t xml:space="preserve"> COVID-19 </w:t>
      </w:r>
      <w:r w:rsidRPr="00256975">
        <w:rPr>
          <w:rFonts w:ascii="Times New Roman" w:hAnsi="Times New Roman" w:cs="Times New Roman"/>
          <w:b/>
          <w:color w:val="538135" w:themeColor="accent6" w:themeShade="BF"/>
          <w:sz w:val="22"/>
          <w:szCs w:val="27"/>
          <w:shd w:val="clear" w:color="auto" w:fill="FFFFFF"/>
        </w:rPr>
        <w:t>康复女性相比，</w:t>
      </w:r>
      <w:r w:rsidRPr="00256975">
        <w:rPr>
          <w:rFonts w:ascii="Times New Roman" w:hAnsi="Times New Roman" w:cs="Times New Roman"/>
          <w:b/>
          <w:color w:val="538135" w:themeColor="accent6" w:themeShade="BF"/>
          <w:sz w:val="22"/>
          <w:szCs w:val="27"/>
          <w:shd w:val="clear" w:color="auto" w:fill="FFFFFF"/>
        </w:rPr>
        <w:t xml:space="preserve">COVID-19 </w:t>
      </w:r>
      <w:r w:rsidRPr="00256975">
        <w:rPr>
          <w:rFonts w:ascii="Times New Roman" w:hAnsi="Times New Roman" w:cs="Times New Roman"/>
          <w:b/>
          <w:color w:val="538135" w:themeColor="accent6" w:themeShade="BF"/>
          <w:sz w:val="22"/>
          <w:szCs w:val="27"/>
          <w:shd w:val="clear" w:color="auto" w:fill="FFFFFF"/>
        </w:rPr>
        <w:t>康复的男性在接种疫苗后具有更高的先天性、流感特异性浆母细胞和抗体反应，部分原因是男性康复者的单核细胞在接种疫苗后早期具有更高的</w:t>
      </w:r>
      <w:r w:rsidRPr="00256975">
        <w:rPr>
          <w:rFonts w:ascii="Times New Roman" w:hAnsi="Times New Roman" w:cs="Times New Roman"/>
          <w:b/>
          <w:color w:val="538135" w:themeColor="accent6" w:themeShade="BF"/>
          <w:sz w:val="22"/>
          <w:szCs w:val="27"/>
          <w:shd w:val="clear" w:color="auto" w:fill="FFFFFF"/>
        </w:rPr>
        <w:t xml:space="preserve"> IL-15 </w:t>
      </w:r>
      <w:r w:rsidRPr="00256975">
        <w:rPr>
          <w:rFonts w:ascii="Times New Roman" w:hAnsi="Times New Roman" w:cs="Times New Roman"/>
          <w:b/>
          <w:color w:val="538135" w:themeColor="accent6" w:themeShade="BF"/>
          <w:sz w:val="22"/>
          <w:szCs w:val="27"/>
          <w:shd w:val="clear" w:color="auto" w:fill="FFFFFF"/>
        </w:rPr>
        <w:t>反应，再加上接种前</w:t>
      </w:r>
      <w:r w:rsidRPr="00256975">
        <w:rPr>
          <w:rFonts w:ascii="Times New Roman" w:hAnsi="Times New Roman" w:cs="Times New Roman"/>
          <w:b/>
          <w:color w:val="538135" w:themeColor="accent6" w:themeShade="BF"/>
          <w:sz w:val="22"/>
          <w:szCs w:val="27"/>
          <w:shd w:val="clear" w:color="auto" w:fill="FFFFFF"/>
        </w:rPr>
        <w:t>“</w:t>
      </w:r>
      <w:r w:rsidRPr="00256975">
        <w:rPr>
          <w:rFonts w:ascii="Times New Roman" w:hAnsi="Times New Roman" w:cs="Times New Roman"/>
          <w:b/>
          <w:color w:val="538135" w:themeColor="accent6" w:themeShade="BF"/>
          <w:sz w:val="22"/>
          <w:szCs w:val="27"/>
          <w:shd w:val="clear" w:color="auto" w:fill="FFFFFF"/>
        </w:rPr>
        <w:t>虚拟记忆</w:t>
      </w:r>
      <w:r w:rsidRPr="00256975">
        <w:rPr>
          <w:rFonts w:ascii="Times New Roman" w:hAnsi="Times New Roman" w:cs="Times New Roman"/>
          <w:b/>
          <w:color w:val="538135" w:themeColor="accent6" w:themeShade="BF"/>
          <w:sz w:val="22"/>
          <w:szCs w:val="27"/>
          <w:shd w:val="clear" w:color="auto" w:fill="FFFFFF"/>
        </w:rPr>
        <w:t>”</w:t>
      </w:r>
      <w:r w:rsidRPr="00256975">
        <w:rPr>
          <w:rFonts w:ascii="Times New Roman" w:hAnsi="Times New Roman" w:cs="Times New Roman"/>
          <w:b/>
          <w:color w:val="538135" w:themeColor="accent6" w:themeShade="BF"/>
          <w:sz w:val="22"/>
          <w:szCs w:val="27"/>
          <w:shd w:val="clear" w:color="auto" w:fill="FFFFFF"/>
        </w:rPr>
        <w:t>的频率升高，如</w:t>
      </w:r>
      <w:r w:rsidRPr="00256975">
        <w:rPr>
          <w:rFonts w:ascii="Times New Roman" w:hAnsi="Times New Roman" w:cs="Times New Roman"/>
          <w:b/>
          <w:color w:val="538135" w:themeColor="accent6" w:themeShade="BF"/>
          <w:sz w:val="22"/>
          <w:szCs w:val="27"/>
          <w:shd w:val="clear" w:color="auto" w:fill="FFFFFF"/>
        </w:rPr>
        <w:t xml:space="preserve"> CD8+ T </w:t>
      </w:r>
      <w:r w:rsidRPr="00256975">
        <w:rPr>
          <w:rFonts w:ascii="Times New Roman" w:hAnsi="Times New Roman" w:cs="Times New Roman"/>
          <w:b/>
          <w:color w:val="538135" w:themeColor="accent6" w:themeShade="BF"/>
          <w:sz w:val="22"/>
          <w:szCs w:val="27"/>
          <w:shd w:val="clear" w:color="auto" w:fill="FFFFFF"/>
        </w:rPr>
        <w:t>细胞，准备在</w:t>
      </w:r>
      <w:r w:rsidRPr="00256975">
        <w:rPr>
          <w:rFonts w:ascii="Times New Roman" w:hAnsi="Times New Roman" w:cs="Times New Roman"/>
          <w:b/>
          <w:color w:val="538135" w:themeColor="accent6" w:themeShade="BF"/>
          <w:sz w:val="22"/>
          <w:szCs w:val="27"/>
          <w:shd w:val="clear" w:color="auto" w:fill="FFFFFF"/>
        </w:rPr>
        <w:t xml:space="preserve"> IL-15 </w:t>
      </w:r>
      <w:r w:rsidRPr="00256975">
        <w:rPr>
          <w:rFonts w:ascii="Times New Roman" w:hAnsi="Times New Roman" w:cs="Times New Roman"/>
          <w:b/>
          <w:color w:val="538135" w:themeColor="accent6" w:themeShade="BF"/>
          <w:sz w:val="22"/>
          <w:szCs w:val="27"/>
          <w:shd w:val="clear" w:color="auto" w:fill="FFFFFF"/>
        </w:rPr>
        <w:t>刺激下产生更多的</w:t>
      </w:r>
      <w:r w:rsidRPr="00256975">
        <w:rPr>
          <w:rFonts w:ascii="Times New Roman" w:hAnsi="Times New Roman" w:cs="Times New Roman"/>
          <w:b/>
          <w:color w:val="538135" w:themeColor="accent6" w:themeShade="BF"/>
          <w:sz w:val="22"/>
          <w:szCs w:val="27"/>
          <w:shd w:val="clear" w:color="auto" w:fill="FFFFFF"/>
        </w:rPr>
        <w:t xml:space="preserve"> IFNγ</w:t>
      </w:r>
      <w:r w:rsidRPr="00256975">
        <w:rPr>
          <w:rFonts w:ascii="Times New Roman" w:hAnsi="Times New Roman" w:cs="Times New Roman"/>
          <w:b/>
          <w:color w:val="538135" w:themeColor="accent6" w:themeShade="BF"/>
          <w:sz w:val="22"/>
          <w:szCs w:val="27"/>
          <w:shd w:val="clear" w:color="auto" w:fill="FFFFFF"/>
        </w:rPr>
        <w:t>。</w:t>
      </w:r>
    </w:p>
    <w:p w14:paraId="2F075E1E"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341817">
        <w:rPr>
          <w:rFonts w:ascii="Times New Roman" w:hAnsi="Times New Roman" w:cs="Times New Roman"/>
          <w:color w:val="FF0000"/>
          <w:sz w:val="28"/>
          <w:szCs w:val="27"/>
          <w:bdr w:val="single" w:sz="4" w:space="0" w:color="auto"/>
        </w:rPr>
        <w:t>In addition</w:t>
      </w:r>
      <w:r w:rsidRPr="000C3F7C">
        <w:rPr>
          <w:rFonts w:ascii="Times New Roman" w:hAnsi="Times New Roman" w:cs="Times New Roman"/>
          <w:color w:val="222222"/>
          <w:sz w:val="28"/>
          <w:szCs w:val="27"/>
        </w:rPr>
        <w:t xml:space="preserve">, the expression of the </w:t>
      </w:r>
      <w:commentRangeStart w:id="41"/>
      <w:r w:rsidRPr="00256975">
        <w:rPr>
          <w:rFonts w:ascii="Times New Roman" w:hAnsi="Times New Roman" w:cs="Times New Roman"/>
          <w:b/>
          <w:color w:val="FF0000"/>
          <w:sz w:val="28"/>
          <w:szCs w:val="27"/>
        </w:rPr>
        <w:t>repressed</w:t>
      </w:r>
      <w:commentRangeEnd w:id="41"/>
      <w:r w:rsidRPr="00256975">
        <w:rPr>
          <w:rStyle w:val="a5"/>
          <w:rFonts w:asciiTheme="minorHAnsi" w:eastAsiaTheme="minorEastAsia" w:hAnsiTheme="minorHAnsi" w:cstheme="minorBidi"/>
          <w:b/>
          <w:color w:val="FF0000"/>
          <w:kern w:val="2"/>
        </w:rPr>
        <w:commentReference w:id="41"/>
      </w:r>
      <w:r w:rsidRPr="000C3F7C">
        <w:rPr>
          <w:rFonts w:ascii="Times New Roman" w:hAnsi="Times New Roman" w:cs="Times New Roman"/>
          <w:color w:val="222222"/>
          <w:sz w:val="28"/>
          <w:szCs w:val="27"/>
        </w:rPr>
        <w:t xml:space="preserve"> </w:t>
      </w:r>
      <w:commentRangeStart w:id="42"/>
      <w:r w:rsidRPr="00E86275">
        <w:rPr>
          <w:rFonts w:ascii="Times New Roman" w:hAnsi="Times New Roman" w:cs="Times New Roman"/>
          <w:b/>
          <w:color w:val="0070C0"/>
          <w:sz w:val="28"/>
          <w:szCs w:val="27"/>
          <w:u w:val="single"/>
        </w:rPr>
        <w:t>innate immune genes</w:t>
      </w:r>
      <w:commentRangeEnd w:id="42"/>
      <w:r w:rsidRPr="00E86275">
        <w:rPr>
          <w:rStyle w:val="a5"/>
          <w:rFonts w:asciiTheme="minorHAnsi" w:eastAsiaTheme="minorEastAsia" w:hAnsiTheme="minorHAnsi" w:cstheme="minorBidi"/>
          <w:kern w:val="2"/>
          <w:u w:val="single"/>
        </w:rPr>
        <w:commentReference w:id="42"/>
      </w:r>
      <w:r w:rsidRPr="00341817">
        <w:rPr>
          <w:rFonts w:hint="eastAsia"/>
          <w:color w:val="222222"/>
          <w:sz w:val="28"/>
          <w:szCs w:val="27"/>
          <w:vertAlign w:val="superscript"/>
        </w:rPr>
        <w:t>⑦</w:t>
      </w:r>
      <w:r w:rsidRPr="000C3F7C">
        <w:rPr>
          <w:rFonts w:ascii="Times New Roman" w:hAnsi="Times New Roman" w:cs="Times New Roman"/>
          <w:color w:val="222222"/>
          <w:sz w:val="28"/>
          <w:szCs w:val="27"/>
        </w:rPr>
        <w:t xml:space="preserve"> in </w:t>
      </w:r>
      <w:r w:rsidRPr="00341817">
        <w:rPr>
          <w:rFonts w:ascii="Times New Roman" w:hAnsi="Times New Roman" w:cs="Times New Roman"/>
          <w:b/>
          <w:color w:val="0070C0"/>
          <w:sz w:val="28"/>
          <w:szCs w:val="27"/>
        </w:rPr>
        <w:t>monocytes</w:t>
      </w:r>
      <w:r w:rsidRPr="000C3F7C">
        <w:rPr>
          <w:rFonts w:ascii="Times New Roman" w:hAnsi="Times New Roman" w:cs="Times New Roman"/>
          <w:color w:val="222222"/>
          <w:sz w:val="28"/>
          <w:szCs w:val="27"/>
        </w:rPr>
        <w:t xml:space="preserve"> increased by day 1 through day 28 </w:t>
      </w:r>
      <w:commentRangeStart w:id="43"/>
      <w:r w:rsidRPr="00E86275">
        <w:rPr>
          <w:rFonts w:ascii="Times New Roman" w:hAnsi="Times New Roman" w:cs="Times New Roman"/>
          <w:color w:val="7030A0"/>
          <w:sz w:val="28"/>
          <w:szCs w:val="27"/>
          <w:u w:val="thick"/>
        </w:rPr>
        <w:t>post</w:t>
      </w:r>
      <w:commentRangeEnd w:id="43"/>
      <w:r w:rsidRPr="00E86275">
        <w:rPr>
          <w:rStyle w:val="a5"/>
          <w:rFonts w:asciiTheme="minorHAnsi" w:eastAsiaTheme="minorEastAsia" w:hAnsiTheme="minorHAnsi" w:cstheme="minorBidi"/>
          <w:color w:val="7030A0"/>
          <w:kern w:val="2"/>
          <w:u w:val="thick"/>
        </w:rPr>
        <w:commentReference w:id="43"/>
      </w:r>
      <w:r w:rsidRPr="00E86275">
        <w:rPr>
          <w:rFonts w:ascii="Times New Roman" w:hAnsi="Times New Roman" w:cs="Times New Roman"/>
          <w:color w:val="7030A0"/>
          <w:sz w:val="28"/>
          <w:szCs w:val="27"/>
          <w:u w:val="thick"/>
        </w:rPr>
        <w:t>-</w:t>
      </w:r>
      <w:r w:rsidRPr="00341817">
        <w:rPr>
          <w:rFonts w:ascii="Times New Roman" w:hAnsi="Times New Roman" w:cs="Times New Roman"/>
          <w:color w:val="222222"/>
          <w:sz w:val="28"/>
          <w:szCs w:val="27"/>
          <w:u w:val="thick"/>
        </w:rPr>
        <w:t>vaccination</w:t>
      </w:r>
      <w:r w:rsidRPr="000C3F7C">
        <w:rPr>
          <w:rFonts w:ascii="Times New Roman" w:hAnsi="Times New Roman" w:cs="Times New Roman"/>
          <w:color w:val="222222"/>
          <w:sz w:val="28"/>
          <w:szCs w:val="27"/>
        </w:rPr>
        <w:t xml:space="preserve"> in </w:t>
      </w:r>
      <w:r w:rsidRPr="00E86275">
        <w:rPr>
          <w:rFonts w:ascii="Times New Roman" w:hAnsi="Times New Roman" w:cs="Times New Roman"/>
          <w:b/>
          <w:color w:val="0070C0"/>
          <w:sz w:val="28"/>
          <w:szCs w:val="27"/>
        </w:rPr>
        <w:t>recoverees</w:t>
      </w:r>
      <w:r w:rsidRPr="000C3F7C">
        <w:rPr>
          <w:rFonts w:ascii="Times New Roman" w:hAnsi="Times New Roman" w:cs="Times New Roman"/>
          <w:color w:val="222222"/>
          <w:sz w:val="28"/>
          <w:szCs w:val="27"/>
        </w:rPr>
        <w:t xml:space="preserve">, thus moving towards the </w:t>
      </w:r>
      <w:commentRangeStart w:id="44"/>
      <w:r w:rsidRPr="00E86275">
        <w:rPr>
          <w:rFonts w:ascii="Times New Roman" w:hAnsi="Times New Roman" w:cs="Times New Roman"/>
          <w:color w:val="7030A0"/>
          <w:sz w:val="28"/>
          <w:szCs w:val="27"/>
          <w:u w:val="thick"/>
        </w:rPr>
        <w:t>pre</w:t>
      </w:r>
      <w:commentRangeEnd w:id="44"/>
      <w:r w:rsidRPr="00E86275">
        <w:rPr>
          <w:rStyle w:val="a5"/>
          <w:rFonts w:asciiTheme="minorHAnsi" w:eastAsiaTheme="minorEastAsia" w:hAnsiTheme="minorHAnsi" w:cstheme="minorBidi"/>
          <w:color w:val="7030A0"/>
          <w:kern w:val="2"/>
          <w:u w:val="thick"/>
        </w:rPr>
        <w:commentReference w:id="44"/>
      </w:r>
      <w:r w:rsidRPr="00E86275">
        <w:rPr>
          <w:rFonts w:ascii="Times New Roman" w:hAnsi="Times New Roman" w:cs="Times New Roman"/>
          <w:color w:val="7030A0"/>
          <w:sz w:val="28"/>
          <w:szCs w:val="27"/>
          <w:u w:val="thick"/>
        </w:rPr>
        <w:t>-</w:t>
      </w:r>
      <w:r w:rsidRPr="00341817">
        <w:rPr>
          <w:rFonts w:ascii="Times New Roman" w:hAnsi="Times New Roman" w:cs="Times New Roman"/>
          <w:color w:val="222222"/>
          <w:sz w:val="28"/>
          <w:szCs w:val="27"/>
          <w:u w:val="thick"/>
        </w:rPr>
        <w:t>vaccination</w:t>
      </w:r>
      <w:r w:rsidRPr="000C3F7C">
        <w:rPr>
          <w:rFonts w:ascii="Times New Roman" w:hAnsi="Times New Roman" w:cs="Times New Roman"/>
          <w:color w:val="222222"/>
          <w:sz w:val="28"/>
          <w:szCs w:val="27"/>
        </w:rPr>
        <w:t xml:space="preserve"> baseline of </w:t>
      </w:r>
      <w:r w:rsidRPr="00341817">
        <w:rPr>
          <w:rFonts w:ascii="Times New Roman" w:hAnsi="Times New Roman" w:cs="Times New Roman"/>
          <w:i/>
          <w:color w:val="222222"/>
          <w:sz w:val="28"/>
          <w:szCs w:val="27"/>
          <w:u w:val="thick"/>
        </w:rPr>
        <w:t>healthy controls</w:t>
      </w:r>
      <w:r w:rsidRPr="000C3F7C">
        <w:rPr>
          <w:rFonts w:ascii="Times New Roman" w:hAnsi="Times New Roman" w:cs="Times New Roman"/>
          <w:color w:val="222222"/>
          <w:sz w:val="28"/>
          <w:szCs w:val="27"/>
        </w:rPr>
        <w:t xml:space="preserve">. </w:t>
      </w:r>
    </w:p>
    <w:p w14:paraId="48B28315" w14:textId="77777777" w:rsidR="000A450D" w:rsidRPr="00256975"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256975">
        <w:rPr>
          <w:rFonts w:ascii="Times New Roman" w:hAnsi="Times New Roman" w:cs="Times New Roman" w:hint="eastAsia"/>
          <w:b/>
          <w:color w:val="538135" w:themeColor="accent6" w:themeShade="BF"/>
          <w:sz w:val="22"/>
          <w:szCs w:val="22"/>
        </w:rPr>
        <w:lastRenderedPageBreak/>
        <w:t>翻译：</w:t>
      </w:r>
      <w:r w:rsidRPr="00256975">
        <w:rPr>
          <w:rFonts w:ascii="Times New Roman" w:hAnsi="Times New Roman" w:cs="Times New Roman"/>
          <w:b/>
          <w:color w:val="538135" w:themeColor="accent6" w:themeShade="BF"/>
          <w:sz w:val="22"/>
          <w:szCs w:val="22"/>
          <w:bdr w:val="single" w:sz="4" w:space="0" w:color="auto"/>
          <w:shd w:val="clear" w:color="auto" w:fill="FFFFFF"/>
        </w:rPr>
        <w:t>此外</w:t>
      </w:r>
      <w:r w:rsidRPr="00256975">
        <w:rPr>
          <w:rFonts w:ascii="Times New Roman" w:hAnsi="Times New Roman" w:cs="Times New Roman"/>
          <w:b/>
          <w:color w:val="538135" w:themeColor="accent6" w:themeShade="BF"/>
          <w:sz w:val="22"/>
          <w:szCs w:val="22"/>
          <w:shd w:val="clear" w:color="auto" w:fill="FFFFFF"/>
        </w:rPr>
        <w:t>，在康复者接种疫苗后第</w:t>
      </w:r>
      <w:r w:rsidRPr="00256975">
        <w:rPr>
          <w:rFonts w:ascii="Times New Roman" w:hAnsi="Times New Roman" w:cs="Times New Roman"/>
          <w:b/>
          <w:color w:val="538135" w:themeColor="accent6" w:themeShade="BF"/>
          <w:sz w:val="22"/>
          <w:szCs w:val="22"/>
          <w:shd w:val="clear" w:color="auto" w:fill="FFFFFF"/>
        </w:rPr>
        <w:t>1</w:t>
      </w:r>
      <w:r w:rsidRPr="00256975">
        <w:rPr>
          <w:rFonts w:ascii="Times New Roman" w:hAnsi="Times New Roman" w:cs="Times New Roman"/>
          <w:b/>
          <w:color w:val="538135" w:themeColor="accent6" w:themeShade="BF"/>
          <w:sz w:val="22"/>
          <w:szCs w:val="22"/>
          <w:shd w:val="clear" w:color="auto" w:fill="FFFFFF"/>
        </w:rPr>
        <w:t>天至第</w:t>
      </w:r>
      <w:r w:rsidRPr="00256975">
        <w:rPr>
          <w:rFonts w:ascii="Times New Roman" w:hAnsi="Times New Roman" w:cs="Times New Roman"/>
          <w:b/>
          <w:color w:val="538135" w:themeColor="accent6" w:themeShade="BF"/>
          <w:sz w:val="22"/>
          <w:szCs w:val="22"/>
          <w:shd w:val="clear" w:color="auto" w:fill="FFFFFF"/>
        </w:rPr>
        <w:t>28</w:t>
      </w:r>
      <w:r w:rsidRPr="00256975">
        <w:rPr>
          <w:rFonts w:ascii="Times New Roman" w:hAnsi="Times New Roman" w:cs="Times New Roman"/>
          <w:b/>
          <w:color w:val="538135" w:themeColor="accent6" w:themeShade="BF"/>
          <w:sz w:val="22"/>
          <w:szCs w:val="22"/>
          <w:shd w:val="clear" w:color="auto" w:fill="FFFFFF"/>
        </w:rPr>
        <w:t>天，单核细胞中被抑制的先天免疫基因的表达增加，从而向</w:t>
      </w:r>
      <w:r w:rsidRPr="00256975">
        <w:rPr>
          <w:rFonts w:ascii="Times New Roman" w:hAnsi="Times New Roman" w:cs="Times New Roman"/>
          <w:b/>
          <w:color w:val="538135" w:themeColor="accent6" w:themeShade="BF"/>
          <w:sz w:val="22"/>
          <w:szCs w:val="22"/>
          <w:u w:val="thick"/>
          <w:shd w:val="clear" w:color="auto" w:fill="FFFFFF"/>
        </w:rPr>
        <w:t>健康对照</w:t>
      </w:r>
      <w:r w:rsidRPr="00256975">
        <w:rPr>
          <w:rFonts w:ascii="Times New Roman" w:hAnsi="Times New Roman" w:cs="Times New Roman"/>
          <w:b/>
          <w:color w:val="538135" w:themeColor="accent6" w:themeShade="BF"/>
          <w:sz w:val="22"/>
          <w:szCs w:val="22"/>
          <w:shd w:val="clear" w:color="auto" w:fill="FFFFFF"/>
        </w:rPr>
        <w:t>的疫苗接种前基线迈进。</w:t>
      </w:r>
    </w:p>
    <w:p w14:paraId="035BA2D6"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341817">
        <w:rPr>
          <w:rFonts w:ascii="Times New Roman" w:hAnsi="Times New Roman" w:cs="Times New Roman"/>
          <w:color w:val="FF0000"/>
          <w:sz w:val="28"/>
          <w:szCs w:val="27"/>
          <w:bdr w:val="single" w:sz="4" w:space="0" w:color="auto"/>
        </w:rPr>
        <w:t>In contrast</w:t>
      </w:r>
      <w:r w:rsidRPr="00341817">
        <w:rPr>
          <w:rFonts w:ascii="Times New Roman" w:hAnsi="Times New Roman" w:cs="Times New Roman"/>
          <w:color w:val="000000" w:themeColor="text1"/>
          <w:sz w:val="28"/>
          <w:szCs w:val="27"/>
        </w:rPr>
        <w:t xml:space="preserve">, </w:t>
      </w:r>
      <w:r w:rsidRPr="000C3F7C">
        <w:rPr>
          <w:rFonts w:ascii="Times New Roman" w:hAnsi="Times New Roman" w:cs="Times New Roman"/>
          <w:color w:val="222222"/>
          <w:sz w:val="28"/>
          <w:szCs w:val="27"/>
        </w:rPr>
        <w:t xml:space="preserve">these genes decreased on day 1 and </w:t>
      </w:r>
      <w:r w:rsidRPr="00341817">
        <w:rPr>
          <w:rFonts w:ascii="Times New Roman" w:hAnsi="Times New Roman" w:cs="Times New Roman"/>
          <w:color w:val="222222"/>
          <w:sz w:val="28"/>
          <w:szCs w:val="27"/>
          <w:u w:val="thick"/>
        </w:rPr>
        <w:t>returned to</w:t>
      </w:r>
      <w:r w:rsidRPr="000C3F7C">
        <w:rPr>
          <w:rFonts w:ascii="Times New Roman" w:hAnsi="Times New Roman" w:cs="Times New Roman"/>
          <w:color w:val="222222"/>
          <w:sz w:val="28"/>
          <w:szCs w:val="27"/>
        </w:rPr>
        <w:t xml:space="preserve"> the baseline </w:t>
      </w:r>
      <w:r w:rsidRPr="00341817">
        <w:rPr>
          <w:rFonts w:ascii="Times New Roman" w:hAnsi="Times New Roman" w:cs="Times New Roman"/>
          <w:color w:val="222222"/>
          <w:sz w:val="28"/>
          <w:szCs w:val="27"/>
          <w:bdr w:val="single" w:sz="4" w:space="0" w:color="auto"/>
        </w:rPr>
        <w:t>by</w:t>
      </w:r>
      <w:r w:rsidRPr="000C3F7C">
        <w:rPr>
          <w:rFonts w:ascii="Times New Roman" w:hAnsi="Times New Roman" w:cs="Times New Roman"/>
          <w:color w:val="222222"/>
          <w:sz w:val="28"/>
          <w:szCs w:val="27"/>
        </w:rPr>
        <w:t xml:space="preserve"> day 28 </w:t>
      </w:r>
      <w:r w:rsidRPr="00341817">
        <w:rPr>
          <w:rFonts w:ascii="Times New Roman" w:hAnsi="Times New Roman" w:cs="Times New Roman"/>
          <w:color w:val="222222"/>
          <w:sz w:val="28"/>
          <w:szCs w:val="27"/>
          <w:bdr w:val="single" w:sz="4" w:space="0" w:color="auto"/>
        </w:rPr>
        <w:t>in</w:t>
      </w:r>
      <w:r w:rsidRPr="000C3F7C">
        <w:rPr>
          <w:rFonts w:ascii="Times New Roman" w:hAnsi="Times New Roman" w:cs="Times New Roman"/>
          <w:color w:val="222222"/>
          <w:sz w:val="28"/>
          <w:szCs w:val="27"/>
        </w:rPr>
        <w:t xml:space="preserve"> </w:t>
      </w:r>
      <w:r w:rsidRPr="00341817">
        <w:rPr>
          <w:rFonts w:ascii="Times New Roman" w:hAnsi="Times New Roman" w:cs="Times New Roman"/>
          <w:i/>
          <w:color w:val="222222"/>
          <w:sz w:val="28"/>
          <w:szCs w:val="27"/>
        </w:rPr>
        <w:t>controls</w:t>
      </w:r>
      <w:r w:rsidRPr="000C3F7C">
        <w:rPr>
          <w:rFonts w:ascii="Times New Roman" w:hAnsi="Times New Roman" w:cs="Times New Roman"/>
          <w:color w:val="222222"/>
          <w:sz w:val="28"/>
          <w:szCs w:val="27"/>
        </w:rPr>
        <w:t xml:space="preserve">. </w:t>
      </w:r>
    </w:p>
    <w:p w14:paraId="6D8295ED" w14:textId="77777777" w:rsidR="000A450D" w:rsidRPr="00256975"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0C3F7C">
        <w:rPr>
          <w:rFonts w:ascii="Times New Roman" w:hAnsi="Times New Roman" w:cs="Times New Roman" w:hint="eastAsia"/>
          <w:b/>
          <w:color w:val="538135" w:themeColor="accent6" w:themeShade="BF"/>
          <w:sz w:val="22"/>
          <w:szCs w:val="27"/>
        </w:rPr>
        <w:t>翻译：</w:t>
      </w:r>
      <w:r w:rsidRPr="00256975">
        <w:rPr>
          <w:rFonts w:ascii="Times New Roman" w:hAnsi="Times New Roman" w:cs="Times New Roman"/>
          <w:b/>
          <w:color w:val="538135" w:themeColor="accent6" w:themeShade="BF"/>
          <w:sz w:val="22"/>
          <w:szCs w:val="27"/>
          <w:shd w:val="clear" w:color="auto" w:fill="FFFFFF"/>
        </w:rPr>
        <w:t>相比之下，这些基因在第</w:t>
      </w:r>
      <w:r w:rsidRPr="00256975">
        <w:rPr>
          <w:rFonts w:ascii="Times New Roman" w:hAnsi="Times New Roman" w:cs="Times New Roman"/>
          <w:b/>
          <w:color w:val="538135" w:themeColor="accent6" w:themeShade="BF"/>
          <w:sz w:val="22"/>
          <w:szCs w:val="27"/>
          <w:shd w:val="clear" w:color="auto" w:fill="FFFFFF"/>
        </w:rPr>
        <w:t>1</w:t>
      </w:r>
      <w:r w:rsidRPr="00256975">
        <w:rPr>
          <w:rFonts w:ascii="Times New Roman" w:hAnsi="Times New Roman" w:cs="Times New Roman"/>
          <w:b/>
          <w:color w:val="538135" w:themeColor="accent6" w:themeShade="BF"/>
          <w:sz w:val="22"/>
          <w:szCs w:val="27"/>
          <w:shd w:val="clear" w:color="auto" w:fill="FFFFFF"/>
        </w:rPr>
        <w:t>天减少，并在对照组的第</w:t>
      </w:r>
      <w:r w:rsidRPr="00256975">
        <w:rPr>
          <w:rFonts w:ascii="Times New Roman" w:hAnsi="Times New Roman" w:cs="Times New Roman"/>
          <w:b/>
          <w:color w:val="538135" w:themeColor="accent6" w:themeShade="BF"/>
          <w:sz w:val="22"/>
          <w:szCs w:val="27"/>
          <w:shd w:val="clear" w:color="auto" w:fill="FFFFFF"/>
        </w:rPr>
        <w:t>28</w:t>
      </w:r>
      <w:r w:rsidRPr="00256975">
        <w:rPr>
          <w:rFonts w:ascii="Times New Roman" w:hAnsi="Times New Roman" w:cs="Times New Roman"/>
          <w:b/>
          <w:color w:val="538135" w:themeColor="accent6" w:themeShade="BF"/>
          <w:sz w:val="22"/>
          <w:szCs w:val="27"/>
          <w:shd w:val="clear" w:color="auto" w:fill="FFFFFF"/>
        </w:rPr>
        <w:t>天</w:t>
      </w:r>
      <w:r w:rsidRPr="00E86275">
        <w:rPr>
          <w:rFonts w:ascii="Times New Roman" w:hAnsi="Times New Roman" w:cs="Times New Roman"/>
          <w:b/>
          <w:color w:val="FF0000"/>
          <w:sz w:val="22"/>
          <w:szCs w:val="27"/>
          <w:u w:val="thick"/>
          <w:shd w:val="clear" w:color="auto" w:fill="FFFFFF"/>
        </w:rPr>
        <w:t>恢复到</w:t>
      </w:r>
      <w:r w:rsidRPr="00256975">
        <w:rPr>
          <w:rFonts w:ascii="Times New Roman" w:hAnsi="Times New Roman" w:cs="Times New Roman"/>
          <w:b/>
          <w:color w:val="538135" w:themeColor="accent6" w:themeShade="BF"/>
          <w:sz w:val="22"/>
          <w:szCs w:val="27"/>
          <w:shd w:val="clear" w:color="auto" w:fill="FFFFFF"/>
        </w:rPr>
        <w:t>基线。</w:t>
      </w:r>
    </w:p>
    <w:p w14:paraId="45BE890D" w14:textId="77777777" w:rsidR="000A450D" w:rsidRPr="000C3F7C"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0C3F7C">
        <w:rPr>
          <w:rFonts w:ascii="Times New Roman" w:hAnsi="Times New Roman" w:cs="Times New Roman"/>
          <w:color w:val="222222"/>
          <w:sz w:val="28"/>
          <w:szCs w:val="27"/>
        </w:rPr>
        <w:t>Our study reveals</w:t>
      </w:r>
      <w:r w:rsidRPr="00E86275">
        <w:rPr>
          <w:rFonts w:ascii="Times New Roman" w:hAnsi="Times New Roman" w:cs="Times New Roman"/>
          <w:color w:val="222222"/>
          <w:sz w:val="28"/>
          <w:szCs w:val="27"/>
          <w:u w:val="single"/>
        </w:rPr>
        <w:t xml:space="preserve"> </w:t>
      </w:r>
      <w:r w:rsidRPr="00E86275">
        <w:rPr>
          <w:rFonts w:ascii="Times New Roman" w:hAnsi="Times New Roman" w:cs="Times New Roman"/>
          <w:b/>
          <w:color w:val="0070C0"/>
          <w:sz w:val="28"/>
          <w:szCs w:val="27"/>
          <w:u w:val="single"/>
        </w:rPr>
        <w:t>sex-dimorphic impacts</w:t>
      </w:r>
      <w:r w:rsidRPr="000C3F7C">
        <w:rPr>
          <w:rFonts w:ascii="Times New Roman" w:hAnsi="Times New Roman" w:cs="Times New Roman"/>
          <w:color w:val="222222"/>
          <w:sz w:val="28"/>
          <w:szCs w:val="27"/>
        </w:rPr>
        <w:t xml:space="preserve"> of </w:t>
      </w:r>
      <w:r w:rsidRPr="00E86275">
        <w:rPr>
          <w:rFonts w:ascii="Times New Roman" w:hAnsi="Times New Roman" w:cs="Times New Roman"/>
          <w:b/>
          <w:color w:val="0070C0"/>
          <w:sz w:val="28"/>
          <w:szCs w:val="27"/>
          <w:u w:val="single"/>
        </w:rPr>
        <w:t>prior mild COVID-19</w:t>
      </w:r>
      <w:r w:rsidRPr="000C3F7C">
        <w:rPr>
          <w:rFonts w:ascii="Times New Roman" w:hAnsi="Times New Roman" w:cs="Times New Roman"/>
          <w:color w:val="222222"/>
          <w:sz w:val="28"/>
          <w:szCs w:val="27"/>
        </w:rPr>
        <w:t xml:space="preserve"> and </w:t>
      </w:r>
      <w:r w:rsidRPr="00256975">
        <w:rPr>
          <w:rFonts w:ascii="Times New Roman" w:hAnsi="Times New Roman" w:cs="Times New Roman"/>
          <w:color w:val="222222"/>
          <w:sz w:val="28"/>
          <w:szCs w:val="27"/>
          <w:u w:val="thick"/>
        </w:rPr>
        <w:t>suggests</w:t>
      </w:r>
      <w:r w:rsidRPr="000C3F7C">
        <w:rPr>
          <w:rFonts w:ascii="Times New Roman" w:hAnsi="Times New Roman" w:cs="Times New Roman"/>
          <w:color w:val="222222"/>
          <w:sz w:val="28"/>
          <w:szCs w:val="27"/>
        </w:rPr>
        <w:t xml:space="preserve"> that viral infections in humans can establish new </w:t>
      </w:r>
      <w:r w:rsidRPr="00474D44">
        <w:rPr>
          <w:rFonts w:ascii="Times New Roman" w:hAnsi="Times New Roman" w:cs="Times New Roman"/>
          <w:b/>
          <w:color w:val="0070C0"/>
          <w:sz w:val="28"/>
          <w:szCs w:val="27"/>
        </w:rPr>
        <w:t>set-points</w:t>
      </w:r>
      <w:r w:rsidRPr="000C3F7C">
        <w:rPr>
          <w:rFonts w:ascii="Times New Roman" w:hAnsi="Times New Roman" w:cs="Times New Roman"/>
          <w:color w:val="222222"/>
          <w:sz w:val="28"/>
          <w:szCs w:val="27"/>
        </w:rPr>
        <w:t xml:space="preserve"> </w:t>
      </w:r>
      <w:commentRangeStart w:id="45"/>
      <w:r w:rsidRPr="00256975">
        <w:rPr>
          <w:rFonts w:ascii="Times New Roman" w:hAnsi="Times New Roman" w:cs="Times New Roman"/>
          <w:b/>
          <w:color w:val="FF0000"/>
          <w:sz w:val="28"/>
          <w:szCs w:val="27"/>
        </w:rPr>
        <w:t>impact</w:t>
      </w:r>
      <w:r w:rsidRPr="000C3F7C">
        <w:rPr>
          <w:rFonts w:ascii="Times New Roman" w:hAnsi="Times New Roman" w:cs="Times New Roman"/>
          <w:color w:val="222222"/>
          <w:sz w:val="28"/>
          <w:szCs w:val="27"/>
        </w:rPr>
        <w:t>ing</w:t>
      </w:r>
      <w:commentRangeEnd w:id="45"/>
      <w:r>
        <w:rPr>
          <w:rStyle w:val="a5"/>
          <w:rFonts w:asciiTheme="minorHAnsi" w:eastAsiaTheme="minorEastAsia" w:hAnsiTheme="minorHAnsi" w:cstheme="minorBidi"/>
          <w:kern w:val="2"/>
        </w:rPr>
        <w:commentReference w:id="45"/>
      </w:r>
      <w:r w:rsidRPr="000C3F7C">
        <w:rPr>
          <w:rFonts w:ascii="Times New Roman" w:hAnsi="Times New Roman" w:cs="Times New Roman"/>
          <w:color w:val="222222"/>
          <w:sz w:val="28"/>
          <w:szCs w:val="27"/>
        </w:rPr>
        <w:t xml:space="preserve"> future </w:t>
      </w:r>
      <w:bookmarkStart w:id="46" w:name="_GoBack"/>
      <w:r w:rsidRPr="00E86275">
        <w:rPr>
          <w:rFonts w:ascii="Times New Roman" w:hAnsi="Times New Roman" w:cs="Times New Roman"/>
          <w:b/>
          <w:color w:val="0070C0"/>
          <w:sz w:val="28"/>
          <w:szCs w:val="27"/>
          <w:u w:val="single"/>
        </w:rPr>
        <w:t>immune responses</w:t>
      </w:r>
      <w:bookmarkEnd w:id="46"/>
      <w:r w:rsidRPr="000C3F7C">
        <w:rPr>
          <w:rFonts w:ascii="Times New Roman" w:hAnsi="Times New Roman" w:cs="Times New Roman"/>
          <w:color w:val="222222"/>
          <w:sz w:val="28"/>
          <w:szCs w:val="27"/>
        </w:rPr>
        <w:t xml:space="preserve"> in an </w:t>
      </w:r>
      <w:commentRangeStart w:id="47"/>
      <w:r w:rsidRPr="00E86275">
        <w:rPr>
          <w:rFonts w:ascii="Times New Roman" w:hAnsi="Times New Roman" w:cs="Times New Roman"/>
          <w:b/>
          <w:color w:val="FF0000"/>
          <w:sz w:val="28"/>
          <w:szCs w:val="27"/>
        </w:rPr>
        <w:t>antigen-agnostic</w:t>
      </w:r>
      <w:commentRangeEnd w:id="47"/>
      <w:r w:rsidRPr="00E86275">
        <w:rPr>
          <w:rStyle w:val="a5"/>
          <w:rFonts w:asciiTheme="minorHAnsi" w:eastAsiaTheme="minorEastAsia" w:hAnsiTheme="minorHAnsi" w:cstheme="minorBidi"/>
          <w:b/>
          <w:color w:val="FF0000"/>
          <w:kern w:val="2"/>
        </w:rPr>
        <w:commentReference w:id="47"/>
      </w:r>
      <w:r w:rsidRPr="000C3F7C">
        <w:rPr>
          <w:rFonts w:ascii="Times New Roman" w:hAnsi="Times New Roman" w:cs="Times New Roman"/>
          <w:color w:val="222222"/>
          <w:sz w:val="28"/>
          <w:szCs w:val="27"/>
        </w:rPr>
        <w:t xml:space="preserve"> </w:t>
      </w:r>
      <w:commentRangeStart w:id="48"/>
      <w:r w:rsidRPr="00256975">
        <w:rPr>
          <w:rFonts w:ascii="Times New Roman" w:hAnsi="Times New Roman" w:cs="Times New Roman"/>
          <w:b/>
          <w:color w:val="FF0000"/>
          <w:sz w:val="28"/>
          <w:szCs w:val="27"/>
        </w:rPr>
        <w:t>manner</w:t>
      </w:r>
      <w:commentRangeEnd w:id="48"/>
      <w:r w:rsidRPr="00256975">
        <w:rPr>
          <w:rStyle w:val="a5"/>
          <w:rFonts w:asciiTheme="minorHAnsi" w:eastAsiaTheme="minorEastAsia" w:hAnsiTheme="minorHAnsi" w:cstheme="minorBidi"/>
          <w:b/>
          <w:color w:val="FF0000"/>
          <w:kern w:val="2"/>
        </w:rPr>
        <w:commentReference w:id="48"/>
      </w:r>
      <w:r w:rsidRPr="000C3F7C">
        <w:rPr>
          <w:rFonts w:ascii="Times New Roman" w:hAnsi="Times New Roman" w:cs="Times New Roman"/>
          <w:color w:val="222222"/>
          <w:sz w:val="28"/>
          <w:szCs w:val="27"/>
        </w:rPr>
        <w:t>.</w:t>
      </w:r>
    </w:p>
    <w:p w14:paraId="399C9D8D" w14:textId="77777777" w:rsidR="000A450D" w:rsidRDefault="000A450D" w:rsidP="00E86275">
      <w:pPr>
        <w:jc w:val="left"/>
        <w:rPr>
          <w:rFonts w:ascii="Times New Roman" w:hAnsi="Times New Roman" w:cs="Times New Roman"/>
          <w:b/>
          <w:color w:val="538135" w:themeColor="accent6" w:themeShade="BF"/>
          <w:sz w:val="22"/>
          <w:szCs w:val="27"/>
          <w:shd w:val="clear" w:color="auto" w:fill="FFFFFF"/>
        </w:rPr>
      </w:pPr>
      <w:r w:rsidRPr="000C3F7C">
        <w:rPr>
          <w:rFonts w:ascii="Times New Roman" w:hAnsi="Times New Roman" w:cs="Times New Roman" w:hint="eastAsia"/>
          <w:b/>
          <w:color w:val="538135" w:themeColor="accent6" w:themeShade="BF"/>
          <w:sz w:val="22"/>
          <w:szCs w:val="27"/>
        </w:rPr>
        <w:t>翻译：</w:t>
      </w:r>
      <w:r w:rsidRPr="00256975">
        <w:rPr>
          <w:rFonts w:ascii="Times New Roman" w:hAnsi="Times New Roman" w:cs="Times New Roman"/>
          <w:b/>
          <w:color w:val="538135" w:themeColor="accent6" w:themeShade="BF"/>
          <w:sz w:val="22"/>
          <w:szCs w:val="27"/>
          <w:shd w:val="clear" w:color="auto" w:fill="FFFFFF"/>
        </w:rPr>
        <w:t>我们的研究揭示了先前轻度</w:t>
      </w:r>
      <w:r w:rsidRPr="00256975">
        <w:rPr>
          <w:rFonts w:ascii="Times New Roman" w:hAnsi="Times New Roman" w:cs="Times New Roman"/>
          <w:b/>
          <w:color w:val="538135" w:themeColor="accent6" w:themeShade="BF"/>
          <w:sz w:val="22"/>
          <w:szCs w:val="27"/>
          <w:shd w:val="clear" w:color="auto" w:fill="FFFFFF"/>
        </w:rPr>
        <w:t>COVID-19</w:t>
      </w:r>
      <w:r w:rsidRPr="00256975">
        <w:rPr>
          <w:rFonts w:ascii="Times New Roman" w:hAnsi="Times New Roman" w:cs="Times New Roman"/>
          <w:b/>
          <w:color w:val="538135" w:themeColor="accent6" w:themeShade="BF"/>
          <w:sz w:val="22"/>
          <w:szCs w:val="27"/>
          <w:shd w:val="clear" w:color="auto" w:fill="FFFFFF"/>
        </w:rPr>
        <w:t>的</w:t>
      </w:r>
      <w:r w:rsidRPr="00256975">
        <w:rPr>
          <w:rFonts w:ascii="Times New Roman" w:hAnsi="Times New Roman" w:cs="Times New Roman"/>
          <w:b/>
          <w:color w:val="0070C0"/>
          <w:sz w:val="22"/>
          <w:szCs w:val="27"/>
          <w:shd w:val="clear" w:color="auto" w:fill="FFFFFF"/>
        </w:rPr>
        <w:t>性别二态性</w:t>
      </w:r>
      <w:r w:rsidRPr="00256975">
        <w:rPr>
          <w:rFonts w:ascii="Times New Roman" w:hAnsi="Times New Roman" w:cs="Times New Roman"/>
          <w:b/>
          <w:color w:val="538135" w:themeColor="accent6" w:themeShade="BF"/>
          <w:sz w:val="22"/>
          <w:szCs w:val="27"/>
          <w:shd w:val="clear" w:color="auto" w:fill="FFFFFF"/>
        </w:rPr>
        <w:t>影响，并</w:t>
      </w:r>
      <w:r w:rsidRPr="00256975">
        <w:rPr>
          <w:rFonts w:ascii="Times New Roman" w:hAnsi="Times New Roman" w:cs="Times New Roman"/>
          <w:b/>
          <w:color w:val="538135" w:themeColor="accent6" w:themeShade="BF"/>
          <w:sz w:val="22"/>
          <w:szCs w:val="27"/>
          <w:u w:val="thick"/>
          <w:shd w:val="clear" w:color="auto" w:fill="FFFFFF"/>
        </w:rPr>
        <w:t>表明</w:t>
      </w:r>
      <w:r w:rsidRPr="00256975">
        <w:rPr>
          <w:rFonts w:ascii="Times New Roman" w:hAnsi="Times New Roman" w:cs="Times New Roman"/>
          <w:b/>
          <w:color w:val="538135" w:themeColor="accent6" w:themeShade="BF"/>
          <w:sz w:val="22"/>
          <w:szCs w:val="27"/>
          <w:shd w:val="clear" w:color="auto" w:fill="FFFFFF"/>
        </w:rPr>
        <w:t>人类病毒感染可以建立新的设定点，以与抗原无关的方式影响未来的免疫反应。</w:t>
      </w:r>
    </w:p>
    <w:p w14:paraId="4854FE4B" w14:textId="77777777" w:rsidR="000A450D" w:rsidRDefault="000A450D" w:rsidP="00E86275">
      <w:pPr>
        <w:jc w:val="left"/>
        <w:rPr>
          <w:rFonts w:ascii="Times New Roman" w:hAnsi="Times New Roman" w:cs="Times New Roman"/>
          <w:b/>
          <w:color w:val="538135" w:themeColor="accent6" w:themeShade="BF"/>
          <w:sz w:val="22"/>
          <w:szCs w:val="27"/>
          <w:shd w:val="clear" w:color="auto" w:fill="FFFFFF"/>
        </w:rPr>
      </w:pPr>
    </w:p>
    <w:p w14:paraId="7FAC5570" w14:textId="77777777" w:rsidR="000A450D" w:rsidRDefault="000A450D" w:rsidP="00E86275">
      <w:pPr>
        <w:jc w:val="left"/>
        <w:rPr>
          <w:rFonts w:ascii="Times New Roman" w:hAnsi="Times New Roman" w:cs="Times New Roman"/>
          <w:b/>
          <w:color w:val="538135" w:themeColor="accent6" w:themeShade="BF"/>
          <w:sz w:val="22"/>
          <w:szCs w:val="27"/>
          <w:shd w:val="clear" w:color="auto" w:fill="FFFFFF"/>
        </w:rPr>
      </w:pPr>
    </w:p>
    <w:p w14:paraId="1156B3DC" w14:textId="77777777" w:rsidR="000A450D" w:rsidRPr="00F11591" w:rsidRDefault="000A450D" w:rsidP="00E86275">
      <w:pPr>
        <w:jc w:val="left"/>
        <w:rPr>
          <w:sz w:val="20"/>
        </w:rPr>
      </w:pPr>
    </w:p>
    <w:p w14:paraId="3D7A114C" w14:textId="77777777" w:rsidR="000A450D" w:rsidRDefault="000A450D" w:rsidP="00E86275">
      <w:pPr>
        <w:spacing w:line="276" w:lineRule="auto"/>
        <w:jc w:val="left"/>
        <w:rPr>
          <w:sz w:val="22"/>
        </w:rPr>
      </w:pPr>
    </w:p>
    <w:p w14:paraId="19F4E2A6" w14:textId="77777777" w:rsidR="000A450D" w:rsidRDefault="000A450D" w:rsidP="00E86275">
      <w:pPr>
        <w:spacing w:line="276" w:lineRule="auto"/>
        <w:jc w:val="left"/>
        <w:rPr>
          <w:sz w:val="22"/>
        </w:rPr>
      </w:pPr>
    </w:p>
    <w:p w14:paraId="62A7B605" w14:textId="77777777" w:rsidR="000A450D" w:rsidRDefault="000A450D" w:rsidP="00E86275">
      <w:pPr>
        <w:spacing w:line="276" w:lineRule="auto"/>
        <w:jc w:val="left"/>
        <w:rPr>
          <w:sz w:val="22"/>
        </w:rPr>
      </w:pPr>
    </w:p>
    <w:p w14:paraId="56FED51A" w14:textId="77777777" w:rsidR="000A450D" w:rsidRDefault="000A450D" w:rsidP="00E86275">
      <w:pPr>
        <w:spacing w:line="276" w:lineRule="auto"/>
        <w:jc w:val="left"/>
        <w:rPr>
          <w:sz w:val="22"/>
        </w:rPr>
      </w:pPr>
    </w:p>
    <w:p w14:paraId="094226E2" w14:textId="77777777" w:rsidR="000A450D" w:rsidRDefault="000A450D" w:rsidP="00E86275">
      <w:pPr>
        <w:spacing w:line="276" w:lineRule="auto"/>
        <w:jc w:val="left"/>
        <w:rPr>
          <w:sz w:val="22"/>
        </w:rPr>
      </w:pPr>
    </w:p>
    <w:p w14:paraId="49DA56CF" w14:textId="77777777" w:rsidR="000A450D" w:rsidRDefault="000A450D" w:rsidP="00E86275">
      <w:pPr>
        <w:spacing w:line="276" w:lineRule="auto"/>
        <w:jc w:val="left"/>
        <w:rPr>
          <w:sz w:val="22"/>
        </w:rPr>
      </w:pPr>
    </w:p>
    <w:p w14:paraId="58413191" w14:textId="77777777" w:rsidR="000A450D" w:rsidRDefault="000A450D" w:rsidP="00E86275">
      <w:pPr>
        <w:spacing w:line="276" w:lineRule="auto"/>
        <w:jc w:val="left"/>
        <w:rPr>
          <w:sz w:val="22"/>
        </w:rPr>
      </w:pPr>
    </w:p>
    <w:p w14:paraId="581776DE" w14:textId="77777777" w:rsidR="000A450D" w:rsidRDefault="000A450D" w:rsidP="00E86275">
      <w:pPr>
        <w:spacing w:line="276" w:lineRule="auto"/>
        <w:jc w:val="left"/>
        <w:rPr>
          <w:sz w:val="22"/>
        </w:rPr>
      </w:pPr>
    </w:p>
    <w:p w14:paraId="173811C5" w14:textId="77777777" w:rsidR="000A450D" w:rsidRDefault="000A450D" w:rsidP="00E86275">
      <w:pPr>
        <w:spacing w:line="276" w:lineRule="auto"/>
        <w:jc w:val="left"/>
        <w:rPr>
          <w:sz w:val="22"/>
        </w:rPr>
      </w:pPr>
    </w:p>
    <w:p w14:paraId="5D0E745A" w14:textId="77777777" w:rsidR="000A450D" w:rsidRDefault="000A450D" w:rsidP="00E86275">
      <w:pPr>
        <w:spacing w:line="276" w:lineRule="auto"/>
        <w:jc w:val="left"/>
        <w:rPr>
          <w:sz w:val="22"/>
        </w:rPr>
      </w:pPr>
    </w:p>
    <w:p w14:paraId="0E928CF8" w14:textId="77777777" w:rsidR="000A450D" w:rsidRDefault="000A450D" w:rsidP="00E86275">
      <w:pPr>
        <w:spacing w:line="276" w:lineRule="auto"/>
        <w:jc w:val="left"/>
        <w:rPr>
          <w:sz w:val="22"/>
        </w:rPr>
      </w:pPr>
    </w:p>
    <w:p w14:paraId="2736CBA1" w14:textId="77777777" w:rsidR="000A450D" w:rsidRDefault="000A450D" w:rsidP="00E86275">
      <w:pPr>
        <w:spacing w:line="276" w:lineRule="auto"/>
        <w:jc w:val="left"/>
        <w:rPr>
          <w:sz w:val="22"/>
        </w:rPr>
      </w:pPr>
    </w:p>
    <w:p w14:paraId="7C2EA88A" w14:textId="77777777" w:rsidR="000A450D" w:rsidRDefault="000A450D" w:rsidP="00E86275">
      <w:pPr>
        <w:spacing w:line="276" w:lineRule="auto"/>
        <w:jc w:val="left"/>
        <w:rPr>
          <w:sz w:val="22"/>
        </w:rPr>
      </w:pPr>
    </w:p>
    <w:p w14:paraId="2504BA29" w14:textId="77777777" w:rsidR="000A450D" w:rsidRDefault="000A450D" w:rsidP="00E86275">
      <w:pPr>
        <w:spacing w:line="276" w:lineRule="auto"/>
        <w:jc w:val="left"/>
        <w:rPr>
          <w:sz w:val="22"/>
        </w:rPr>
      </w:pPr>
    </w:p>
    <w:p w14:paraId="41666C78" w14:textId="77777777" w:rsidR="000A450D" w:rsidRDefault="000A450D" w:rsidP="00E86275">
      <w:pPr>
        <w:spacing w:line="276" w:lineRule="auto"/>
        <w:jc w:val="left"/>
        <w:rPr>
          <w:sz w:val="22"/>
        </w:rPr>
      </w:pPr>
    </w:p>
    <w:p w14:paraId="115C0C91" w14:textId="77777777" w:rsidR="000A450D" w:rsidRPr="000A450D" w:rsidRDefault="000A450D" w:rsidP="00E86275">
      <w:pPr>
        <w:spacing w:line="276" w:lineRule="auto"/>
        <w:jc w:val="left"/>
        <w:rPr>
          <w:sz w:val="22"/>
        </w:rPr>
      </w:pPr>
    </w:p>
    <w:p w14:paraId="0EF6595E" w14:textId="77777777" w:rsidR="000A450D" w:rsidRDefault="000A450D" w:rsidP="00E86275">
      <w:pPr>
        <w:spacing w:line="276" w:lineRule="auto"/>
        <w:jc w:val="left"/>
        <w:rPr>
          <w:sz w:val="22"/>
        </w:rPr>
      </w:pPr>
    </w:p>
    <w:p w14:paraId="1BCF2CF0" w14:textId="77777777" w:rsidR="000A450D" w:rsidRDefault="000A450D" w:rsidP="00E86275">
      <w:pPr>
        <w:spacing w:line="276" w:lineRule="auto"/>
        <w:jc w:val="left"/>
        <w:rPr>
          <w:sz w:val="22"/>
        </w:rPr>
      </w:pPr>
    </w:p>
    <w:p w14:paraId="057115E1" w14:textId="34E7771C" w:rsidR="000A450D" w:rsidRPr="000A450D" w:rsidRDefault="00F534B3" w:rsidP="00E86275">
      <w:pPr>
        <w:spacing w:line="276" w:lineRule="auto"/>
        <w:jc w:val="left"/>
        <w:rPr>
          <w:sz w:val="22"/>
        </w:rPr>
      </w:pPr>
      <w:r w:rsidRPr="000A450D">
        <w:rPr>
          <w:sz w:val="22"/>
        </w:rPr>
        <w:lastRenderedPageBreak/>
        <w:t>01</w:t>
      </w:r>
      <w:r w:rsidR="001A5787" w:rsidRPr="000A450D">
        <w:rPr>
          <w:sz w:val="22"/>
        </w:rPr>
        <w:t>09-nature</w:t>
      </w:r>
    </w:p>
    <w:p w14:paraId="716DDD3E" w14:textId="77777777" w:rsidR="000A450D" w:rsidRDefault="000A450D" w:rsidP="00E86275">
      <w:pPr>
        <w:widowControl/>
        <w:shd w:val="clear" w:color="auto" w:fill="FFFFFF"/>
        <w:spacing w:after="240"/>
        <w:jc w:val="left"/>
        <w:outlineLvl w:val="0"/>
        <w:rPr>
          <w:rFonts w:ascii="Times New Roman" w:eastAsia="宋体" w:hAnsi="Times New Roman" w:cs="Times New Roman"/>
          <w:b/>
          <w:bCs/>
          <w:color w:val="222222"/>
          <w:kern w:val="36"/>
          <w:sz w:val="48"/>
          <w:szCs w:val="48"/>
        </w:rPr>
      </w:pPr>
      <w:commentRangeStart w:id="49"/>
      <w:r w:rsidRPr="002C113D">
        <w:rPr>
          <w:rFonts w:ascii="Times New Roman" w:eastAsia="宋体" w:hAnsi="Times New Roman" w:cs="Times New Roman"/>
          <w:b/>
          <w:bCs/>
          <w:color w:val="FF0000"/>
          <w:kern w:val="36"/>
          <w:sz w:val="48"/>
          <w:szCs w:val="48"/>
        </w:rPr>
        <w:t>Recurrent</w:t>
      </w:r>
      <w:commentRangeEnd w:id="49"/>
      <w:r w:rsidRPr="007D5E30">
        <w:rPr>
          <w:rStyle w:val="a5"/>
          <w:color w:val="FF0000"/>
        </w:rPr>
        <w:commentReference w:id="49"/>
      </w:r>
      <w:r w:rsidRPr="002C113D">
        <w:rPr>
          <w:rFonts w:ascii="Times New Roman" w:eastAsia="宋体" w:hAnsi="Times New Roman" w:cs="Times New Roman"/>
          <w:b/>
          <w:bCs/>
          <w:color w:val="222222"/>
          <w:kern w:val="36"/>
          <w:sz w:val="48"/>
          <w:szCs w:val="48"/>
        </w:rPr>
        <w:t xml:space="preserve"> repeat </w:t>
      </w:r>
      <w:commentRangeStart w:id="50"/>
      <w:r w:rsidRPr="002C113D">
        <w:rPr>
          <w:rFonts w:ascii="Times New Roman" w:eastAsia="宋体" w:hAnsi="Times New Roman" w:cs="Times New Roman"/>
          <w:b/>
          <w:bCs/>
          <w:color w:val="FF0000"/>
          <w:kern w:val="36"/>
          <w:sz w:val="48"/>
          <w:szCs w:val="48"/>
        </w:rPr>
        <w:t>expansions</w:t>
      </w:r>
      <w:commentRangeEnd w:id="50"/>
      <w:r w:rsidRPr="007D5E30">
        <w:rPr>
          <w:rStyle w:val="a5"/>
          <w:color w:val="FF0000"/>
        </w:rPr>
        <w:commentReference w:id="50"/>
      </w:r>
      <w:r w:rsidRPr="002C113D">
        <w:rPr>
          <w:rFonts w:ascii="Times New Roman" w:eastAsia="宋体" w:hAnsi="Times New Roman" w:cs="Times New Roman"/>
          <w:b/>
          <w:bCs/>
          <w:color w:val="222222"/>
          <w:kern w:val="36"/>
          <w:sz w:val="48"/>
          <w:szCs w:val="48"/>
        </w:rPr>
        <w:t xml:space="preserve"> in human cancer </w:t>
      </w:r>
      <w:commentRangeStart w:id="51"/>
      <w:r w:rsidRPr="002C113D">
        <w:rPr>
          <w:rFonts w:ascii="Times New Roman" w:eastAsia="宋体" w:hAnsi="Times New Roman" w:cs="Times New Roman"/>
          <w:b/>
          <w:bCs/>
          <w:color w:val="0070C0"/>
          <w:kern w:val="36"/>
          <w:sz w:val="48"/>
          <w:szCs w:val="48"/>
        </w:rPr>
        <w:t>genomes</w:t>
      </w:r>
      <w:commentRangeEnd w:id="51"/>
      <w:r w:rsidRPr="007D5E30">
        <w:rPr>
          <w:rStyle w:val="a5"/>
          <w:color w:val="0070C0"/>
        </w:rPr>
        <w:commentReference w:id="51"/>
      </w:r>
    </w:p>
    <w:p w14:paraId="1ECD91A1" w14:textId="77777777" w:rsidR="000A450D" w:rsidRDefault="000A450D" w:rsidP="00E86275">
      <w:pPr>
        <w:widowControl/>
        <w:shd w:val="clear" w:color="auto" w:fill="FFFFFF"/>
        <w:spacing w:after="240"/>
        <w:jc w:val="left"/>
        <w:outlineLvl w:val="0"/>
        <w:rPr>
          <w:rFonts w:ascii="Times New Roman" w:hAnsi="Times New Roman" w:cs="Times New Roman"/>
          <w:color w:val="222222"/>
          <w:sz w:val="32"/>
        </w:rPr>
      </w:pPr>
      <w:r>
        <w:rPr>
          <w:rFonts w:ascii="Times New Roman" w:hAnsi="Times New Roman" w:cs="Times New Roman"/>
          <w:color w:val="222222"/>
          <w:sz w:val="32"/>
        </w:rPr>
        <w:t>自主</w:t>
      </w:r>
      <w:r w:rsidRPr="008558A9">
        <w:rPr>
          <w:rFonts w:ascii="Times New Roman" w:hAnsi="Times New Roman" w:cs="Times New Roman"/>
          <w:color w:val="222222"/>
          <w:sz w:val="32"/>
        </w:rPr>
        <w:t>翻译：人类癌症基因组重复性扩张</w:t>
      </w:r>
    </w:p>
    <w:p w14:paraId="4F589BF0" w14:textId="77777777" w:rsidR="000A450D" w:rsidRPr="007D5E30" w:rsidRDefault="000A450D" w:rsidP="00E86275">
      <w:pPr>
        <w:widowControl/>
        <w:shd w:val="clear" w:color="auto" w:fill="FFFFFF"/>
        <w:spacing w:after="240"/>
        <w:jc w:val="left"/>
        <w:outlineLvl w:val="0"/>
        <w:rPr>
          <w:rFonts w:ascii="Times New Roman" w:eastAsia="宋体" w:hAnsi="Times New Roman" w:cs="Times New Roman"/>
          <w:b/>
          <w:bCs/>
          <w:color w:val="538135" w:themeColor="accent6" w:themeShade="BF"/>
          <w:kern w:val="36"/>
          <w:sz w:val="32"/>
          <w:szCs w:val="32"/>
        </w:rPr>
      </w:pPr>
      <w:r w:rsidRPr="007D5E30">
        <w:rPr>
          <w:rFonts w:ascii="Times New Roman" w:eastAsia="宋体" w:hAnsi="Times New Roman" w:cs="Times New Roman" w:hint="eastAsia"/>
          <w:b/>
          <w:bCs/>
          <w:color w:val="538135" w:themeColor="accent6" w:themeShade="BF"/>
          <w:kern w:val="36"/>
          <w:sz w:val="32"/>
          <w:szCs w:val="32"/>
        </w:rPr>
        <w:t>微软翻译：人类癌症基因组中的反复重复扩增</w:t>
      </w:r>
    </w:p>
    <w:p w14:paraId="156326D9" w14:textId="77777777" w:rsidR="000A450D" w:rsidRPr="004A3BEC" w:rsidRDefault="000A450D" w:rsidP="00E86275">
      <w:pPr>
        <w:pStyle w:val="2"/>
        <w:pBdr>
          <w:bottom w:val="single" w:sz="12" w:space="6" w:color="D5D5D5"/>
        </w:pBdr>
        <w:shd w:val="clear" w:color="auto" w:fill="FFFFFF"/>
        <w:spacing w:before="0" w:after="0"/>
        <w:jc w:val="left"/>
        <w:rPr>
          <w:rFonts w:ascii="Times New Roman" w:hAnsi="Times New Roman" w:cs="Times New Roman"/>
          <w:color w:val="222222"/>
          <w:sz w:val="36"/>
        </w:rPr>
      </w:pPr>
      <w:r w:rsidRPr="004A3BEC">
        <w:rPr>
          <w:rFonts w:ascii="Times New Roman" w:hAnsi="Times New Roman" w:cs="Times New Roman"/>
          <w:color w:val="222222"/>
          <w:sz w:val="36"/>
        </w:rPr>
        <w:t>Abstract</w:t>
      </w:r>
    </w:p>
    <w:p w14:paraId="0A8E816D" w14:textId="7593541C" w:rsidR="000A450D" w:rsidRP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7D5E30">
        <w:rPr>
          <w:rFonts w:ascii="Times New Roman" w:hAnsi="Times New Roman" w:cs="Times New Roman"/>
          <w:b/>
          <w:color w:val="FF0000"/>
          <w:sz w:val="28"/>
          <w:szCs w:val="27"/>
        </w:rPr>
        <w:t>Expansion</w:t>
      </w:r>
      <w:r w:rsidRPr="004A3BEC">
        <w:rPr>
          <w:rFonts w:ascii="Times New Roman" w:hAnsi="Times New Roman" w:cs="Times New Roman"/>
          <w:color w:val="222222"/>
          <w:sz w:val="28"/>
          <w:szCs w:val="27"/>
        </w:rPr>
        <w:t xml:space="preserve"> of a single </w:t>
      </w:r>
      <w:commentRangeStart w:id="52"/>
      <w:r w:rsidRPr="000A450D">
        <w:rPr>
          <w:rFonts w:ascii="Times New Roman" w:hAnsi="Times New Roman" w:cs="Times New Roman"/>
          <w:b/>
          <w:color w:val="FF0000"/>
          <w:sz w:val="28"/>
          <w:szCs w:val="27"/>
        </w:rPr>
        <w:t>repetitive</w:t>
      </w:r>
      <w:commentRangeEnd w:id="52"/>
      <w:r w:rsidRPr="000A450D">
        <w:rPr>
          <w:rStyle w:val="a5"/>
          <w:rFonts w:asciiTheme="minorHAnsi" w:eastAsiaTheme="minorEastAsia" w:hAnsiTheme="minorHAnsi" w:cstheme="minorBidi"/>
          <w:b/>
          <w:color w:val="FF0000"/>
          <w:kern w:val="2"/>
        </w:rPr>
        <w:commentReference w:id="52"/>
      </w:r>
      <w:r w:rsidRPr="004A3BEC">
        <w:rPr>
          <w:rFonts w:ascii="Times New Roman" w:hAnsi="Times New Roman" w:cs="Times New Roman"/>
          <w:color w:val="222222"/>
          <w:sz w:val="28"/>
          <w:szCs w:val="27"/>
        </w:rPr>
        <w:t xml:space="preserve"> DNA </w:t>
      </w:r>
      <w:commentRangeStart w:id="53"/>
      <w:r w:rsidRPr="004A3BEC">
        <w:rPr>
          <w:rFonts w:ascii="Times New Roman" w:hAnsi="Times New Roman" w:cs="Times New Roman"/>
          <w:color w:val="222222"/>
          <w:sz w:val="28"/>
          <w:szCs w:val="27"/>
        </w:rPr>
        <w:t>sequence</w:t>
      </w:r>
      <w:commentRangeEnd w:id="53"/>
      <w:r>
        <w:rPr>
          <w:rStyle w:val="a5"/>
          <w:rFonts w:asciiTheme="minorHAnsi" w:eastAsiaTheme="minorEastAsia" w:hAnsiTheme="minorHAnsi" w:cstheme="minorBidi"/>
          <w:kern w:val="2"/>
        </w:rPr>
        <w:commentReference w:id="53"/>
      </w:r>
      <w:r w:rsidRPr="004A3BEC">
        <w:rPr>
          <w:rFonts w:ascii="Times New Roman" w:hAnsi="Times New Roman" w:cs="Times New Roman"/>
          <w:color w:val="222222"/>
          <w:sz w:val="28"/>
          <w:szCs w:val="27"/>
        </w:rPr>
        <w:t xml:space="preserve">, </w:t>
      </w:r>
      <w:commentRangeStart w:id="54"/>
      <w:r w:rsidRPr="007D5E30">
        <w:rPr>
          <w:rFonts w:ascii="Times New Roman" w:hAnsi="Times New Roman" w:cs="Times New Roman"/>
          <w:i/>
          <w:color w:val="FF0000"/>
          <w:sz w:val="28"/>
          <w:szCs w:val="27"/>
        </w:rPr>
        <w:t>termed</w:t>
      </w:r>
      <w:commentRangeEnd w:id="54"/>
      <w:r>
        <w:rPr>
          <w:rStyle w:val="a5"/>
          <w:rFonts w:asciiTheme="minorHAnsi" w:eastAsiaTheme="minorEastAsia" w:hAnsiTheme="minorHAnsi" w:cstheme="minorBidi"/>
          <w:kern w:val="2"/>
        </w:rPr>
        <w:commentReference w:id="54"/>
      </w:r>
      <w:r w:rsidRPr="004A3BEC">
        <w:rPr>
          <w:rFonts w:ascii="Times New Roman" w:hAnsi="Times New Roman" w:cs="Times New Roman"/>
          <w:color w:val="222222"/>
          <w:sz w:val="28"/>
          <w:szCs w:val="27"/>
        </w:rPr>
        <w:t xml:space="preserve"> a </w:t>
      </w:r>
      <w:r w:rsidRPr="007D5E30">
        <w:rPr>
          <w:rFonts w:ascii="Times New Roman" w:hAnsi="Times New Roman" w:cs="Times New Roman"/>
          <w:color w:val="0070C0"/>
          <w:sz w:val="28"/>
          <w:szCs w:val="27"/>
          <w:u w:val="thick"/>
        </w:rPr>
        <w:t>tandem repeat</w:t>
      </w:r>
      <w:commentRangeStart w:id="55"/>
      <w:r w:rsidRPr="007D5E30">
        <w:rPr>
          <w:rFonts w:hint="eastAsia"/>
          <w:color w:val="0070C0"/>
          <w:sz w:val="28"/>
          <w:szCs w:val="27"/>
          <w:vertAlign w:val="superscript"/>
        </w:rPr>
        <w:t>①</w:t>
      </w:r>
      <w:commentRangeEnd w:id="55"/>
      <w:r>
        <w:rPr>
          <w:rStyle w:val="a5"/>
          <w:rFonts w:asciiTheme="minorHAnsi" w:eastAsiaTheme="minorEastAsia" w:hAnsiTheme="minorHAnsi" w:cstheme="minorBidi"/>
          <w:kern w:val="2"/>
        </w:rPr>
        <w:commentReference w:id="55"/>
      </w:r>
      <w:r w:rsidRPr="007D5E30">
        <w:rPr>
          <w:rFonts w:ascii="Times New Roman" w:hAnsi="Times New Roman" w:cs="Times New Roman"/>
          <w:color w:val="0070C0"/>
          <w:sz w:val="28"/>
          <w:szCs w:val="27"/>
        </w:rPr>
        <w:t xml:space="preserve"> </w:t>
      </w:r>
      <w:r>
        <w:rPr>
          <w:rFonts w:ascii="Times New Roman" w:hAnsi="Times New Roman" w:cs="Times New Roman"/>
          <w:color w:val="222222"/>
          <w:sz w:val="28"/>
          <w:szCs w:val="27"/>
        </w:rPr>
        <w:t xml:space="preserve">(TR), </w:t>
      </w:r>
      <w:r w:rsidRPr="007D5E30">
        <w:rPr>
          <w:rFonts w:ascii="Times New Roman" w:hAnsi="Times New Roman" w:cs="Times New Roman"/>
          <w:color w:val="222222"/>
          <w:sz w:val="28"/>
          <w:szCs w:val="27"/>
          <w:u w:val="thick"/>
        </w:rPr>
        <w:t>is known to</w:t>
      </w:r>
      <w:r w:rsidRPr="004A3BEC">
        <w:rPr>
          <w:rFonts w:ascii="Times New Roman" w:hAnsi="Times New Roman" w:cs="Times New Roman"/>
          <w:color w:val="222222"/>
          <w:sz w:val="28"/>
          <w:szCs w:val="27"/>
        </w:rPr>
        <w:t xml:space="preserve"> cause more than 50 diseases.</w:t>
      </w:r>
    </w:p>
    <w:p w14:paraId="7FB0D3FD" w14:textId="29967DDB" w:rsidR="000A450D" w:rsidRPr="000A450D" w:rsidRDefault="000A450D"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7D5E30">
        <w:rPr>
          <w:rFonts w:ascii="Times New Roman" w:hAnsi="Times New Roman" w:cs="Times New Roman"/>
          <w:color w:val="222222"/>
          <w:sz w:val="22"/>
          <w:szCs w:val="22"/>
        </w:rPr>
        <w:t>单独的</w:t>
      </w:r>
      <w:r w:rsidRPr="007D5E30">
        <w:rPr>
          <w:rFonts w:ascii="Times New Roman" w:hAnsi="Times New Roman" w:cs="Times New Roman" w:hint="eastAsia"/>
          <w:color w:val="222222"/>
          <w:sz w:val="22"/>
          <w:szCs w:val="22"/>
        </w:rPr>
        <w:t>D</w:t>
      </w:r>
      <w:r w:rsidRPr="007D5E30">
        <w:rPr>
          <w:rFonts w:ascii="Times New Roman" w:hAnsi="Times New Roman" w:cs="Times New Roman"/>
          <w:color w:val="222222"/>
          <w:sz w:val="22"/>
          <w:szCs w:val="22"/>
        </w:rPr>
        <w:t>NA</w:t>
      </w:r>
      <w:r w:rsidRPr="007D5E30">
        <w:rPr>
          <w:rFonts w:ascii="Times New Roman" w:hAnsi="Times New Roman" w:cs="Times New Roman"/>
          <w:color w:val="222222"/>
          <w:sz w:val="22"/>
          <w:szCs w:val="22"/>
        </w:rPr>
        <w:t>序列扩充，测试出一个串联重复，众所周知能够导致</w:t>
      </w:r>
      <w:r w:rsidRPr="007D5E30">
        <w:rPr>
          <w:rFonts w:ascii="Times New Roman" w:hAnsi="Times New Roman" w:cs="Times New Roman" w:hint="eastAsia"/>
          <w:color w:val="222222"/>
          <w:sz w:val="22"/>
          <w:szCs w:val="22"/>
        </w:rPr>
        <w:t>5</w:t>
      </w:r>
      <w:r w:rsidRPr="007D5E30">
        <w:rPr>
          <w:rFonts w:ascii="Times New Roman" w:hAnsi="Times New Roman" w:cs="Times New Roman"/>
          <w:color w:val="222222"/>
          <w:sz w:val="22"/>
          <w:szCs w:val="22"/>
        </w:rPr>
        <w:t>0</w:t>
      </w:r>
      <w:r w:rsidRPr="007D5E30">
        <w:rPr>
          <w:rFonts w:ascii="Times New Roman" w:hAnsi="Times New Roman" w:cs="Times New Roman"/>
          <w:color w:val="222222"/>
          <w:sz w:val="22"/>
          <w:szCs w:val="22"/>
        </w:rPr>
        <w:t>多种</w:t>
      </w:r>
      <w:r>
        <w:rPr>
          <w:rFonts w:ascii="Times New Roman" w:hAnsi="Times New Roman" w:cs="Times New Roman"/>
          <w:color w:val="222222"/>
          <w:sz w:val="22"/>
          <w:szCs w:val="22"/>
        </w:rPr>
        <w:t>疾病</w:t>
      </w:r>
      <w:r>
        <w:rPr>
          <w:rFonts w:ascii="Times New Roman" w:hAnsi="Times New Roman" w:cs="Times New Roman" w:hint="eastAsia"/>
          <w:color w:val="222222"/>
          <w:sz w:val="22"/>
          <w:szCs w:val="22"/>
        </w:rPr>
        <w:t>。</w:t>
      </w:r>
    </w:p>
    <w:p w14:paraId="3DC187F9" w14:textId="77777777" w:rsidR="000A450D" w:rsidRPr="007D5E30"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7D5E30">
        <w:rPr>
          <w:rFonts w:ascii="Times New Roman" w:hAnsi="Times New Roman" w:cs="Times New Roman"/>
          <w:b/>
          <w:color w:val="538135" w:themeColor="accent6" w:themeShade="BF"/>
          <w:sz w:val="22"/>
          <w:szCs w:val="22"/>
          <w:u w:val="thick"/>
          <w:shd w:val="clear" w:color="auto" w:fill="FFFFFF"/>
        </w:rPr>
        <w:t>已知</w:t>
      </w:r>
      <w:r w:rsidRPr="007D5E30">
        <w:rPr>
          <w:rFonts w:ascii="Times New Roman" w:hAnsi="Times New Roman" w:cs="Times New Roman"/>
          <w:b/>
          <w:color w:val="538135" w:themeColor="accent6" w:themeShade="BF"/>
          <w:sz w:val="22"/>
          <w:szCs w:val="22"/>
          <w:shd w:val="clear" w:color="auto" w:fill="FFFFFF"/>
        </w:rPr>
        <w:t>单个重复</w:t>
      </w:r>
      <w:r w:rsidRPr="007D5E30">
        <w:rPr>
          <w:rFonts w:ascii="Times New Roman" w:hAnsi="Times New Roman" w:cs="Times New Roman"/>
          <w:b/>
          <w:color w:val="538135" w:themeColor="accent6" w:themeShade="BF"/>
          <w:sz w:val="22"/>
          <w:szCs w:val="22"/>
          <w:shd w:val="clear" w:color="auto" w:fill="FFFFFF"/>
        </w:rPr>
        <w:t>DNA</w:t>
      </w:r>
      <w:r w:rsidRPr="007D5E30">
        <w:rPr>
          <w:rFonts w:ascii="Times New Roman" w:hAnsi="Times New Roman" w:cs="Times New Roman"/>
          <w:b/>
          <w:color w:val="538135" w:themeColor="accent6" w:themeShade="BF"/>
          <w:sz w:val="22"/>
          <w:szCs w:val="22"/>
          <w:shd w:val="clear" w:color="auto" w:fill="FFFFFF"/>
        </w:rPr>
        <w:t>序列的扩增，</w:t>
      </w:r>
      <w:r w:rsidRPr="007D5E30">
        <w:rPr>
          <w:rFonts w:ascii="Times New Roman" w:hAnsi="Times New Roman" w:cs="Times New Roman"/>
          <w:b/>
          <w:color w:val="FF0000"/>
          <w:sz w:val="22"/>
          <w:szCs w:val="22"/>
          <w:bdr w:val="single" w:sz="4" w:space="0" w:color="auto"/>
          <w:shd w:val="clear" w:color="auto" w:fill="FFFFFF"/>
        </w:rPr>
        <w:t>称为</w:t>
      </w:r>
      <w:r w:rsidRPr="007D5E30">
        <w:rPr>
          <w:rFonts w:ascii="Times New Roman" w:hAnsi="Times New Roman" w:cs="Times New Roman"/>
          <w:b/>
          <w:color w:val="538135" w:themeColor="accent6" w:themeShade="BF"/>
          <w:sz w:val="22"/>
          <w:szCs w:val="22"/>
          <w:shd w:val="clear" w:color="auto" w:fill="FFFFFF"/>
        </w:rPr>
        <w:t>串联重复（</w:t>
      </w:r>
      <w:r w:rsidRPr="007D5E30">
        <w:rPr>
          <w:rFonts w:ascii="Times New Roman" w:hAnsi="Times New Roman" w:cs="Times New Roman"/>
          <w:b/>
          <w:color w:val="538135" w:themeColor="accent6" w:themeShade="BF"/>
          <w:sz w:val="22"/>
          <w:szCs w:val="22"/>
          <w:shd w:val="clear" w:color="auto" w:fill="FFFFFF"/>
        </w:rPr>
        <w:t>TR</w:t>
      </w:r>
      <w:r w:rsidRPr="007D5E30">
        <w:rPr>
          <w:rFonts w:ascii="Times New Roman" w:hAnsi="Times New Roman" w:cs="Times New Roman"/>
          <w:b/>
          <w:color w:val="538135" w:themeColor="accent6" w:themeShade="BF"/>
          <w:sz w:val="22"/>
          <w:szCs w:val="22"/>
          <w:shd w:val="clear" w:color="auto" w:fill="FFFFFF"/>
        </w:rPr>
        <w:t>），可导致</w:t>
      </w:r>
      <w:r w:rsidRPr="007D5E30">
        <w:rPr>
          <w:rFonts w:ascii="Times New Roman" w:hAnsi="Times New Roman" w:cs="Times New Roman"/>
          <w:b/>
          <w:color w:val="538135" w:themeColor="accent6" w:themeShade="BF"/>
          <w:sz w:val="22"/>
          <w:szCs w:val="22"/>
          <w:shd w:val="clear" w:color="auto" w:fill="FFFFFF"/>
        </w:rPr>
        <w:t>50</w:t>
      </w:r>
      <w:r w:rsidRPr="007D5E30">
        <w:rPr>
          <w:rFonts w:ascii="Times New Roman" w:hAnsi="Times New Roman" w:cs="Times New Roman"/>
          <w:b/>
          <w:color w:val="538135" w:themeColor="accent6" w:themeShade="BF"/>
          <w:sz w:val="22"/>
          <w:szCs w:val="22"/>
          <w:shd w:val="clear" w:color="auto" w:fill="FFFFFF"/>
        </w:rPr>
        <w:t>多种疾病</w:t>
      </w:r>
      <w:r>
        <w:rPr>
          <w:rFonts w:ascii="Times New Roman" w:hAnsi="Times New Roman" w:cs="Times New Roman"/>
          <w:b/>
          <w:color w:val="538135" w:themeColor="accent6" w:themeShade="BF"/>
          <w:sz w:val="22"/>
          <w:szCs w:val="22"/>
          <w:shd w:val="clear" w:color="auto" w:fill="FFFFFF"/>
        </w:rPr>
        <w:t>。</w:t>
      </w:r>
    </w:p>
    <w:p w14:paraId="448A270F"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4A3BEC">
        <w:rPr>
          <w:rFonts w:ascii="Times New Roman" w:hAnsi="Times New Roman" w:cs="Times New Roman"/>
          <w:color w:val="222222"/>
          <w:sz w:val="28"/>
          <w:szCs w:val="27"/>
        </w:rPr>
        <w:t xml:space="preserve">However, </w:t>
      </w:r>
      <w:commentRangeStart w:id="56"/>
      <w:r w:rsidRPr="000A450D">
        <w:rPr>
          <w:rFonts w:ascii="Times New Roman" w:hAnsi="Times New Roman" w:cs="Times New Roman"/>
          <w:b/>
          <w:color w:val="0070C0"/>
          <w:sz w:val="28"/>
          <w:szCs w:val="27"/>
          <w:u w:val="single"/>
        </w:rPr>
        <w:t>repeat expansions</w:t>
      </w:r>
      <w:commentRangeEnd w:id="56"/>
      <w:r w:rsidRPr="000A450D">
        <w:rPr>
          <w:rStyle w:val="a5"/>
          <w:rFonts w:asciiTheme="minorHAnsi" w:eastAsiaTheme="minorEastAsia" w:hAnsiTheme="minorHAnsi" w:cstheme="minorBidi"/>
          <w:kern w:val="2"/>
          <w:u w:val="single"/>
        </w:rPr>
        <w:commentReference w:id="56"/>
      </w:r>
      <w:r>
        <w:rPr>
          <w:rFonts w:hint="eastAsia"/>
          <w:b/>
          <w:color w:val="0070C0"/>
          <w:sz w:val="28"/>
          <w:szCs w:val="27"/>
          <w:vertAlign w:val="superscript"/>
        </w:rPr>
        <w:t>②</w:t>
      </w:r>
      <w:r w:rsidRPr="004A3BEC">
        <w:rPr>
          <w:rFonts w:ascii="Times New Roman" w:hAnsi="Times New Roman" w:cs="Times New Roman"/>
          <w:color w:val="222222"/>
          <w:sz w:val="28"/>
          <w:szCs w:val="27"/>
        </w:rPr>
        <w:t xml:space="preserve"> are often not </w:t>
      </w:r>
      <w:r w:rsidRPr="007D5E30">
        <w:rPr>
          <w:rFonts w:ascii="Times New Roman" w:hAnsi="Times New Roman" w:cs="Times New Roman"/>
          <w:b/>
          <w:color w:val="FF0000"/>
          <w:sz w:val="28"/>
          <w:szCs w:val="27"/>
        </w:rPr>
        <w:t>explored</w:t>
      </w:r>
      <w:r w:rsidRPr="004A3BEC">
        <w:rPr>
          <w:rFonts w:ascii="Times New Roman" w:hAnsi="Times New Roman" w:cs="Times New Roman"/>
          <w:color w:val="222222"/>
          <w:sz w:val="28"/>
          <w:szCs w:val="27"/>
        </w:rPr>
        <w:t xml:space="preserve"> </w:t>
      </w:r>
      <w:commentRangeStart w:id="57"/>
      <w:r w:rsidRPr="007D5E30">
        <w:rPr>
          <w:rFonts w:ascii="Times New Roman" w:hAnsi="Times New Roman" w:cs="Times New Roman"/>
          <w:i/>
          <w:color w:val="FF0000"/>
          <w:sz w:val="28"/>
          <w:szCs w:val="27"/>
          <w:bdr w:val="single" w:sz="4" w:space="0" w:color="auto"/>
        </w:rPr>
        <w:t>beyond</w:t>
      </w:r>
      <w:commentRangeEnd w:id="57"/>
      <w:r w:rsidRPr="007D5E30">
        <w:rPr>
          <w:rStyle w:val="a5"/>
          <w:rFonts w:asciiTheme="minorHAnsi" w:eastAsiaTheme="minorEastAsia" w:hAnsiTheme="minorHAnsi" w:cstheme="minorBidi"/>
          <w:color w:val="FF0000"/>
          <w:kern w:val="2"/>
        </w:rPr>
        <w:commentReference w:id="57"/>
      </w:r>
      <w:r w:rsidRPr="007D5E30">
        <w:rPr>
          <w:rFonts w:ascii="Times New Roman" w:hAnsi="Times New Roman" w:cs="Times New Roman"/>
          <w:color w:val="FF0000"/>
          <w:sz w:val="28"/>
          <w:szCs w:val="27"/>
        </w:rPr>
        <w:t xml:space="preserve"> </w:t>
      </w:r>
      <w:commentRangeStart w:id="58"/>
      <w:r w:rsidRPr="001D0486">
        <w:rPr>
          <w:rFonts w:ascii="Times New Roman" w:hAnsi="Times New Roman" w:cs="Times New Roman"/>
          <w:b/>
          <w:color w:val="0070C0"/>
          <w:sz w:val="28"/>
          <w:szCs w:val="27"/>
        </w:rPr>
        <w:t>neurological</w:t>
      </w:r>
      <w:commentRangeEnd w:id="58"/>
      <w:r w:rsidRPr="001D0486">
        <w:rPr>
          <w:rStyle w:val="a5"/>
          <w:rFonts w:asciiTheme="minorHAnsi" w:eastAsiaTheme="minorEastAsia" w:hAnsiTheme="minorHAnsi" w:cstheme="minorBidi"/>
          <w:b/>
          <w:color w:val="0070C0"/>
          <w:kern w:val="2"/>
        </w:rPr>
        <w:commentReference w:id="58"/>
      </w:r>
      <w:r w:rsidRPr="004A3BEC">
        <w:rPr>
          <w:rFonts w:ascii="Times New Roman" w:hAnsi="Times New Roman" w:cs="Times New Roman"/>
          <w:color w:val="222222"/>
          <w:sz w:val="28"/>
          <w:szCs w:val="27"/>
        </w:rPr>
        <w:t xml:space="preserve"> and </w:t>
      </w:r>
      <w:commentRangeStart w:id="59"/>
      <w:r w:rsidRPr="001D0486">
        <w:rPr>
          <w:rFonts w:ascii="Times New Roman" w:hAnsi="Times New Roman" w:cs="Times New Roman"/>
          <w:b/>
          <w:color w:val="0070C0"/>
          <w:sz w:val="28"/>
          <w:szCs w:val="27"/>
        </w:rPr>
        <w:t>neurodegenerative</w:t>
      </w:r>
      <w:commentRangeEnd w:id="59"/>
      <w:r w:rsidRPr="001D0486">
        <w:rPr>
          <w:rStyle w:val="a5"/>
          <w:rFonts w:asciiTheme="minorHAnsi" w:eastAsiaTheme="minorEastAsia" w:hAnsiTheme="minorHAnsi" w:cstheme="minorBidi"/>
          <w:b/>
          <w:color w:val="0070C0"/>
          <w:kern w:val="2"/>
        </w:rPr>
        <w:commentReference w:id="59"/>
      </w:r>
      <w:r w:rsidRPr="001D0486">
        <w:rPr>
          <w:rFonts w:ascii="Times New Roman" w:hAnsi="Times New Roman" w:cs="Times New Roman"/>
          <w:b/>
          <w:color w:val="0070C0"/>
          <w:sz w:val="28"/>
          <w:szCs w:val="27"/>
        </w:rPr>
        <w:t xml:space="preserve"> </w:t>
      </w:r>
      <w:commentRangeStart w:id="60"/>
      <w:r w:rsidRPr="001D0486">
        <w:rPr>
          <w:rFonts w:ascii="Times New Roman" w:hAnsi="Times New Roman" w:cs="Times New Roman"/>
          <w:b/>
          <w:color w:val="0070C0"/>
          <w:sz w:val="28"/>
          <w:szCs w:val="27"/>
        </w:rPr>
        <w:t>disorders</w:t>
      </w:r>
      <w:commentRangeEnd w:id="60"/>
      <w:r w:rsidRPr="001D0486">
        <w:rPr>
          <w:rStyle w:val="a5"/>
          <w:rFonts w:asciiTheme="minorHAnsi" w:eastAsiaTheme="minorEastAsia" w:hAnsiTheme="minorHAnsi" w:cstheme="minorBidi"/>
          <w:b/>
          <w:color w:val="0070C0"/>
          <w:kern w:val="2"/>
        </w:rPr>
        <w:commentReference w:id="60"/>
      </w:r>
      <w:r w:rsidRPr="004A3BEC">
        <w:rPr>
          <w:rFonts w:ascii="Times New Roman" w:hAnsi="Times New Roman" w:cs="Times New Roman"/>
          <w:color w:val="222222"/>
          <w:sz w:val="28"/>
          <w:szCs w:val="27"/>
        </w:rPr>
        <w:t xml:space="preserve">. </w:t>
      </w:r>
    </w:p>
    <w:p w14:paraId="03094EDB" w14:textId="77777777" w:rsidR="000A450D" w:rsidRPr="007D5E30" w:rsidRDefault="000A450D"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7D5E30">
        <w:rPr>
          <w:rFonts w:ascii="Times New Roman" w:hAnsi="Times New Roman" w:cs="Times New Roman" w:hint="eastAsia"/>
          <w:color w:val="222222"/>
          <w:sz w:val="22"/>
          <w:szCs w:val="22"/>
        </w:rPr>
        <w:t>自主翻译：然而，重复性扩展在神经性和神经退行性紊乱不经常被探索。</w:t>
      </w:r>
    </w:p>
    <w:p w14:paraId="1722EA53" w14:textId="77777777" w:rsidR="000A450D" w:rsidRPr="007D5E30"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7D5E30">
        <w:rPr>
          <w:rFonts w:ascii="Times New Roman" w:hAnsi="Times New Roman" w:cs="Times New Roman"/>
          <w:b/>
          <w:color w:val="538135" w:themeColor="accent6" w:themeShade="BF"/>
          <w:sz w:val="22"/>
          <w:szCs w:val="22"/>
        </w:rPr>
        <w:t>微软翻译：</w:t>
      </w:r>
      <w:r w:rsidRPr="007D5E30">
        <w:rPr>
          <w:rFonts w:ascii="Times New Roman" w:hAnsi="Times New Roman" w:cs="Times New Roman"/>
          <w:b/>
          <w:color w:val="538135" w:themeColor="accent6" w:themeShade="BF"/>
          <w:sz w:val="22"/>
          <w:szCs w:val="22"/>
          <w:shd w:val="clear" w:color="auto" w:fill="FFFFFF"/>
        </w:rPr>
        <w:t>然而，除了神经和神经退行性疾病之外，通常不会探索</w:t>
      </w:r>
      <w:r>
        <w:rPr>
          <w:rFonts w:ascii="Times New Roman" w:hAnsi="Times New Roman" w:cs="Times New Roman"/>
          <w:b/>
          <w:color w:val="538135" w:themeColor="accent6" w:themeShade="BF"/>
          <w:sz w:val="22"/>
          <w:szCs w:val="22"/>
          <w:shd w:val="clear" w:color="auto" w:fill="FFFFFF"/>
        </w:rPr>
        <w:t>（</w:t>
      </w:r>
      <w:r w:rsidRPr="007D5E30">
        <w:rPr>
          <w:rFonts w:ascii="Times New Roman" w:hAnsi="Times New Roman" w:cs="Times New Roman"/>
          <w:b/>
          <w:color w:val="538135" w:themeColor="accent6" w:themeShade="BF"/>
          <w:sz w:val="22"/>
          <w:szCs w:val="22"/>
          <w:shd w:val="clear" w:color="auto" w:fill="FFFFFF"/>
        </w:rPr>
        <w:t>重复扩张</w:t>
      </w:r>
      <w:r>
        <w:rPr>
          <w:rFonts w:ascii="Times New Roman" w:hAnsi="Times New Roman" w:cs="Times New Roman"/>
          <w:b/>
          <w:color w:val="538135" w:themeColor="accent6" w:themeShade="BF"/>
          <w:sz w:val="22"/>
          <w:szCs w:val="22"/>
          <w:shd w:val="clear" w:color="auto" w:fill="FFFFFF"/>
        </w:rPr>
        <w:t>）</w:t>
      </w:r>
      <w:r w:rsidRPr="007D5E30">
        <w:rPr>
          <w:rFonts w:ascii="Times New Roman" w:hAnsi="Times New Roman" w:cs="Times New Roman"/>
          <w:b/>
          <w:color w:val="538135" w:themeColor="accent6" w:themeShade="BF"/>
          <w:sz w:val="22"/>
          <w:szCs w:val="22"/>
          <w:shd w:val="clear" w:color="auto" w:fill="FFFFFF"/>
        </w:rPr>
        <w:t>。</w:t>
      </w:r>
    </w:p>
    <w:p w14:paraId="31841F90"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4A3BEC">
        <w:rPr>
          <w:rFonts w:ascii="Times New Roman" w:hAnsi="Times New Roman" w:cs="Times New Roman"/>
          <w:color w:val="222222"/>
          <w:sz w:val="28"/>
          <w:szCs w:val="27"/>
        </w:rPr>
        <w:t xml:space="preserve">In some cancers, </w:t>
      </w:r>
      <w:r w:rsidRPr="000A450D">
        <w:rPr>
          <w:rFonts w:ascii="Times New Roman" w:hAnsi="Times New Roman" w:cs="Times New Roman"/>
          <w:b/>
          <w:color w:val="0070C0"/>
          <w:sz w:val="28"/>
          <w:szCs w:val="27"/>
          <w:u w:val="single"/>
        </w:rPr>
        <w:t>mutations accumulate</w:t>
      </w:r>
      <w:commentRangeStart w:id="61"/>
      <w:r w:rsidRPr="001D0486">
        <w:rPr>
          <w:rFonts w:hint="eastAsia"/>
          <w:b/>
          <w:color w:val="0070C0"/>
          <w:sz w:val="28"/>
          <w:szCs w:val="27"/>
          <w:vertAlign w:val="superscript"/>
        </w:rPr>
        <w:t>③</w:t>
      </w:r>
      <w:commentRangeEnd w:id="61"/>
      <w:r>
        <w:rPr>
          <w:rStyle w:val="a5"/>
          <w:rFonts w:asciiTheme="minorHAnsi" w:eastAsiaTheme="minorEastAsia" w:hAnsiTheme="minorHAnsi" w:cstheme="minorBidi"/>
          <w:kern w:val="2"/>
        </w:rPr>
        <w:commentReference w:id="61"/>
      </w:r>
      <w:r w:rsidRPr="004A3BEC">
        <w:rPr>
          <w:rFonts w:ascii="Times New Roman" w:hAnsi="Times New Roman" w:cs="Times New Roman"/>
          <w:color w:val="222222"/>
          <w:sz w:val="28"/>
          <w:szCs w:val="27"/>
        </w:rPr>
        <w:t xml:space="preserve"> in short </w:t>
      </w:r>
      <w:commentRangeStart w:id="62"/>
      <w:r w:rsidRPr="004A3BEC">
        <w:rPr>
          <w:rFonts w:ascii="Times New Roman" w:hAnsi="Times New Roman" w:cs="Times New Roman"/>
          <w:color w:val="222222"/>
          <w:sz w:val="28"/>
          <w:szCs w:val="27"/>
        </w:rPr>
        <w:t>tracts</w:t>
      </w:r>
      <w:commentRangeEnd w:id="62"/>
      <w:r>
        <w:rPr>
          <w:rStyle w:val="a5"/>
          <w:rFonts w:asciiTheme="minorHAnsi" w:eastAsiaTheme="minorEastAsia" w:hAnsiTheme="minorHAnsi" w:cstheme="minorBidi"/>
          <w:kern w:val="2"/>
        </w:rPr>
        <w:commentReference w:id="62"/>
      </w:r>
      <w:r w:rsidRPr="004A3BEC">
        <w:rPr>
          <w:rFonts w:ascii="Times New Roman" w:hAnsi="Times New Roman" w:cs="Times New Roman"/>
          <w:color w:val="222222"/>
          <w:sz w:val="28"/>
          <w:szCs w:val="27"/>
        </w:rPr>
        <w:t xml:space="preserve"> of TRs, a phenomenon </w:t>
      </w:r>
      <w:r w:rsidRPr="001D0486">
        <w:rPr>
          <w:rFonts w:ascii="Times New Roman" w:hAnsi="Times New Roman" w:cs="Times New Roman"/>
          <w:b/>
          <w:i/>
          <w:color w:val="FF0000"/>
          <w:sz w:val="28"/>
          <w:szCs w:val="27"/>
        </w:rPr>
        <w:t>termed</w:t>
      </w:r>
      <w:r w:rsidRPr="004A3BEC">
        <w:rPr>
          <w:rFonts w:ascii="Times New Roman" w:hAnsi="Times New Roman" w:cs="Times New Roman"/>
          <w:color w:val="222222"/>
          <w:sz w:val="28"/>
          <w:szCs w:val="27"/>
        </w:rPr>
        <w:t xml:space="preserve"> </w:t>
      </w:r>
      <w:commentRangeStart w:id="63"/>
      <w:r w:rsidRPr="000A450D">
        <w:rPr>
          <w:rFonts w:ascii="Times New Roman" w:hAnsi="Times New Roman" w:cs="Times New Roman"/>
          <w:color w:val="0070C0"/>
          <w:sz w:val="28"/>
          <w:szCs w:val="27"/>
          <w:u w:val="single"/>
        </w:rPr>
        <w:t>microsatellite</w:t>
      </w:r>
      <w:commentRangeEnd w:id="63"/>
      <w:r w:rsidRPr="000A450D">
        <w:rPr>
          <w:rStyle w:val="a5"/>
          <w:rFonts w:asciiTheme="minorHAnsi" w:eastAsiaTheme="minorEastAsia" w:hAnsiTheme="minorHAnsi" w:cstheme="minorBidi"/>
          <w:color w:val="0070C0"/>
          <w:kern w:val="2"/>
          <w:u w:val="single"/>
        </w:rPr>
        <w:commentReference w:id="63"/>
      </w:r>
      <w:r w:rsidRPr="000A450D">
        <w:rPr>
          <w:rFonts w:ascii="Times New Roman" w:hAnsi="Times New Roman" w:cs="Times New Roman"/>
          <w:color w:val="0070C0"/>
          <w:sz w:val="28"/>
          <w:szCs w:val="27"/>
          <w:u w:val="single"/>
        </w:rPr>
        <w:t xml:space="preserve"> </w:t>
      </w:r>
      <w:commentRangeStart w:id="64"/>
      <w:r w:rsidRPr="000A450D">
        <w:rPr>
          <w:rFonts w:ascii="Times New Roman" w:hAnsi="Times New Roman" w:cs="Times New Roman"/>
          <w:color w:val="0070C0"/>
          <w:sz w:val="28"/>
          <w:szCs w:val="27"/>
          <w:u w:val="single"/>
        </w:rPr>
        <w:t>instability</w:t>
      </w:r>
      <w:commentRangeEnd w:id="64"/>
      <w:r w:rsidRPr="000A450D">
        <w:rPr>
          <w:rStyle w:val="a5"/>
          <w:rFonts w:asciiTheme="minorHAnsi" w:eastAsiaTheme="minorEastAsia" w:hAnsiTheme="minorHAnsi" w:cstheme="minorBidi"/>
          <w:color w:val="0070C0"/>
          <w:kern w:val="2"/>
          <w:u w:val="single"/>
        </w:rPr>
        <w:commentReference w:id="64"/>
      </w:r>
      <w:commentRangeStart w:id="65"/>
      <w:r w:rsidRPr="001D0486">
        <w:rPr>
          <w:rFonts w:hint="eastAsia"/>
          <w:color w:val="0070C0"/>
          <w:sz w:val="28"/>
          <w:szCs w:val="27"/>
          <w:vertAlign w:val="superscript"/>
        </w:rPr>
        <w:t>④</w:t>
      </w:r>
      <w:commentRangeEnd w:id="65"/>
      <w:r>
        <w:rPr>
          <w:rStyle w:val="a5"/>
          <w:rFonts w:asciiTheme="minorHAnsi" w:eastAsiaTheme="minorEastAsia" w:hAnsiTheme="minorHAnsi" w:cstheme="minorBidi"/>
          <w:kern w:val="2"/>
        </w:rPr>
        <w:commentReference w:id="65"/>
      </w:r>
      <w:r w:rsidRPr="004A3BEC">
        <w:rPr>
          <w:rFonts w:ascii="Times New Roman" w:hAnsi="Times New Roman" w:cs="Times New Roman"/>
          <w:color w:val="222222"/>
          <w:sz w:val="28"/>
          <w:szCs w:val="27"/>
        </w:rPr>
        <w:t xml:space="preserve">; however, larger </w:t>
      </w:r>
      <w:r w:rsidRPr="000A450D">
        <w:rPr>
          <w:rFonts w:ascii="Times New Roman" w:hAnsi="Times New Roman" w:cs="Times New Roman"/>
          <w:b/>
          <w:color w:val="0070C0"/>
          <w:sz w:val="28"/>
          <w:szCs w:val="27"/>
          <w:u w:val="single"/>
        </w:rPr>
        <w:t>repeat expansions</w:t>
      </w:r>
      <w:r w:rsidRPr="004A3BEC">
        <w:rPr>
          <w:rFonts w:ascii="Times New Roman" w:hAnsi="Times New Roman" w:cs="Times New Roman"/>
          <w:color w:val="222222"/>
          <w:sz w:val="28"/>
          <w:szCs w:val="27"/>
        </w:rPr>
        <w:t xml:space="preserve"> have not been </w:t>
      </w:r>
      <w:r w:rsidRPr="00F17D52">
        <w:rPr>
          <w:rFonts w:ascii="Times New Roman" w:hAnsi="Times New Roman" w:cs="Times New Roman"/>
          <w:b/>
          <w:color w:val="FF0000"/>
          <w:sz w:val="28"/>
          <w:szCs w:val="27"/>
        </w:rPr>
        <w:t>systematically</w:t>
      </w:r>
      <w:r w:rsidRPr="004A3BEC">
        <w:rPr>
          <w:rFonts w:ascii="Times New Roman" w:hAnsi="Times New Roman" w:cs="Times New Roman"/>
          <w:color w:val="222222"/>
          <w:sz w:val="28"/>
          <w:szCs w:val="27"/>
        </w:rPr>
        <w:t xml:space="preserve"> </w:t>
      </w:r>
      <w:r w:rsidRPr="00F17D52">
        <w:rPr>
          <w:rFonts w:ascii="Times New Roman" w:hAnsi="Times New Roman" w:cs="Times New Roman"/>
          <w:b/>
          <w:color w:val="FF0000"/>
          <w:sz w:val="28"/>
          <w:szCs w:val="27"/>
        </w:rPr>
        <w:t>analysed</w:t>
      </w:r>
      <w:r w:rsidRPr="004A3BEC">
        <w:rPr>
          <w:rFonts w:ascii="Times New Roman" w:hAnsi="Times New Roman" w:cs="Times New Roman"/>
          <w:color w:val="222222"/>
          <w:sz w:val="28"/>
          <w:szCs w:val="27"/>
        </w:rPr>
        <w:t xml:space="preserve"> in cancer. </w:t>
      </w:r>
    </w:p>
    <w:p w14:paraId="34BBA4A4" w14:textId="77777777" w:rsidR="000A450D" w:rsidRPr="001D0486" w:rsidRDefault="000A450D"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1D0486">
        <w:rPr>
          <w:rFonts w:ascii="Times New Roman" w:hAnsi="Times New Roman" w:cs="Times New Roman" w:hint="eastAsia"/>
          <w:color w:val="222222"/>
          <w:sz w:val="22"/>
          <w:szCs w:val="22"/>
        </w:rPr>
        <w:t>自主翻译：在一些癌症中，突变积累在一个</w:t>
      </w:r>
      <w:r w:rsidRPr="001D0486">
        <w:rPr>
          <w:rFonts w:ascii="Times New Roman" w:hAnsi="Times New Roman" w:cs="Times New Roman"/>
          <w:color w:val="222222"/>
          <w:sz w:val="22"/>
          <w:szCs w:val="22"/>
        </w:rPr>
        <w:t>TRs</w:t>
      </w:r>
      <w:r w:rsidRPr="001D0486">
        <w:rPr>
          <w:rFonts w:ascii="Times New Roman" w:hAnsi="Times New Roman" w:cs="Times New Roman"/>
          <w:color w:val="222222"/>
          <w:sz w:val="22"/>
          <w:szCs w:val="22"/>
        </w:rPr>
        <w:t>短束</w:t>
      </w:r>
      <w:r>
        <w:rPr>
          <w:rFonts w:ascii="Times New Roman" w:hAnsi="Times New Roman" w:cs="Times New Roman"/>
          <w:color w:val="222222"/>
          <w:sz w:val="22"/>
          <w:szCs w:val="22"/>
        </w:rPr>
        <w:t>中</w:t>
      </w:r>
      <w:r w:rsidRPr="001D0486">
        <w:rPr>
          <w:rFonts w:ascii="Times New Roman" w:hAnsi="Times New Roman" w:cs="Times New Roman"/>
          <w:color w:val="222222"/>
          <w:sz w:val="22"/>
          <w:szCs w:val="22"/>
        </w:rPr>
        <w:t>，现象测试</w:t>
      </w:r>
      <w:r>
        <w:rPr>
          <w:rFonts w:ascii="Times New Roman" w:hAnsi="Times New Roman" w:cs="Times New Roman"/>
          <w:color w:val="222222"/>
          <w:sz w:val="22"/>
          <w:szCs w:val="22"/>
        </w:rPr>
        <w:t>卫星</w:t>
      </w:r>
      <w:r w:rsidRPr="001D0486">
        <w:rPr>
          <w:rFonts w:ascii="Times New Roman" w:hAnsi="Times New Roman" w:cs="Times New Roman"/>
          <w:color w:val="222222"/>
          <w:sz w:val="22"/>
          <w:szCs w:val="22"/>
        </w:rPr>
        <w:t>不稳定性；然而，癌症中比较大的重复扩张没有系统性地分析。</w:t>
      </w:r>
    </w:p>
    <w:p w14:paraId="1DA7EC71" w14:textId="77777777" w:rsidR="000A450D" w:rsidRPr="001D0486"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1D0486">
        <w:rPr>
          <w:rFonts w:ascii="Times New Roman" w:hAnsi="Times New Roman" w:cs="Times New Roman"/>
          <w:b/>
          <w:color w:val="538135" w:themeColor="accent6" w:themeShade="BF"/>
          <w:sz w:val="22"/>
          <w:szCs w:val="22"/>
        </w:rPr>
        <w:lastRenderedPageBreak/>
        <w:t>微软翻译：</w:t>
      </w:r>
      <w:r w:rsidRPr="001D0486">
        <w:rPr>
          <w:rFonts w:ascii="Times New Roman" w:hAnsi="Times New Roman" w:cs="Times New Roman"/>
          <w:b/>
          <w:color w:val="538135" w:themeColor="accent6" w:themeShade="BF"/>
          <w:sz w:val="22"/>
          <w:szCs w:val="22"/>
          <w:shd w:val="clear" w:color="auto" w:fill="FFFFFF"/>
        </w:rPr>
        <w:t>在一些癌症中，突变在短束</w:t>
      </w:r>
      <w:r w:rsidRPr="001D0486">
        <w:rPr>
          <w:rFonts w:ascii="Times New Roman" w:hAnsi="Times New Roman" w:cs="Times New Roman"/>
          <w:b/>
          <w:color w:val="538135" w:themeColor="accent6" w:themeShade="BF"/>
          <w:sz w:val="22"/>
          <w:szCs w:val="22"/>
          <w:shd w:val="clear" w:color="auto" w:fill="FFFFFF"/>
        </w:rPr>
        <w:t>TRs</w:t>
      </w:r>
      <w:r w:rsidRPr="001D0486">
        <w:rPr>
          <w:rFonts w:ascii="Times New Roman" w:hAnsi="Times New Roman" w:cs="Times New Roman"/>
          <w:b/>
          <w:color w:val="538135" w:themeColor="accent6" w:themeShade="BF"/>
          <w:sz w:val="22"/>
          <w:szCs w:val="22"/>
          <w:shd w:val="clear" w:color="auto" w:fill="FFFFFF"/>
        </w:rPr>
        <w:t>中积累，这种现象称为微卫星不稳定性</w:t>
      </w:r>
      <w:r w:rsidRPr="001D0486">
        <w:rPr>
          <w:rFonts w:ascii="Times New Roman" w:hAnsi="Times New Roman" w:cs="Times New Roman"/>
          <w:b/>
          <w:color w:val="538135" w:themeColor="accent6" w:themeShade="BF"/>
          <w:sz w:val="22"/>
          <w:szCs w:val="22"/>
          <w:shd w:val="clear" w:color="auto" w:fill="FFFFFF"/>
        </w:rPr>
        <w:t>;</w:t>
      </w:r>
      <w:r w:rsidRPr="001D0486">
        <w:rPr>
          <w:rFonts w:ascii="Times New Roman" w:hAnsi="Times New Roman" w:cs="Times New Roman"/>
          <w:b/>
          <w:color w:val="538135" w:themeColor="accent6" w:themeShade="BF"/>
          <w:sz w:val="22"/>
          <w:szCs w:val="22"/>
          <w:shd w:val="clear" w:color="auto" w:fill="FFFFFF"/>
        </w:rPr>
        <w:t>然而，尚未系统分析癌症中较大的重复扩增。</w:t>
      </w:r>
    </w:p>
    <w:p w14:paraId="4E265BC1" w14:textId="77777777" w:rsidR="000A450D" w:rsidRPr="000A450D" w:rsidRDefault="000A450D" w:rsidP="00E86275">
      <w:pPr>
        <w:pStyle w:val="a3"/>
        <w:shd w:val="clear" w:color="auto" w:fill="FFFFFF"/>
        <w:spacing w:before="0" w:beforeAutospacing="0" w:after="420" w:afterAutospacing="0"/>
        <w:rPr>
          <w:rFonts w:ascii="Times New Roman" w:hAnsi="Times New Roman" w:cs="Times New Roman"/>
          <w:color w:val="7030A0"/>
          <w:szCs w:val="27"/>
          <w:u w:val="double"/>
        </w:rPr>
      </w:pPr>
      <w:r w:rsidRPr="004A3BEC">
        <w:rPr>
          <w:rFonts w:ascii="Times New Roman" w:hAnsi="Times New Roman" w:cs="Times New Roman"/>
          <w:color w:val="222222"/>
          <w:sz w:val="28"/>
          <w:szCs w:val="27"/>
        </w:rPr>
        <w:t xml:space="preserve">Here we identified TR expansions in 2,622 </w:t>
      </w:r>
      <w:r w:rsidRPr="00F17D52">
        <w:rPr>
          <w:rFonts w:ascii="Times New Roman" w:hAnsi="Times New Roman" w:cs="Times New Roman"/>
          <w:b/>
          <w:color w:val="0070C0"/>
          <w:sz w:val="28"/>
          <w:szCs w:val="27"/>
        </w:rPr>
        <w:t>cancer genomes</w:t>
      </w:r>
      <w:commentRangeStart w:id="66"/>
      <w:r w:rsidRPr="00F17D52">
        <w:rPr>
          <w:rFonts w:ascii="Times New Roman" w:hAnsi="Times New Roman" w:cs="Times New Roman"/>
          <w:color w:val="222222"/>
          <w:sz w:val="28"/>
          <w:szCs w:val="27"/>
          <w:u w:val="double"/>
        </w:rPr>
        <w:t xml:space="preserve"> </w:t>
      </w:r>
      <w:r w:rsidRPr="00F17D52">
        <w:rPr>
          <w:rFonts w:ascii="Times New Roman" w:hAnsi="Times New Roman" w:cs="Times New Roman"/>
          <w:b/>
          <w:color w:val="FF0000"/>
          <w:sz w:val="28"/>
          <w:szCs w:val="27"/>
          <w:u w:val="thick"/>
        </w:rPr>
        <w:t>spanning</w:t>
      </w:r>
      <w:commentRangeEnd w:id="66"/>
      <w:r w:rsidRPr="00F17D52">
        <w:rPr>
          <w:rStyle w:val="a5"/>
          <w:rFonts w:asciiTheme="minorHAnsi" w:eastAsiaTheme="minorEastAsia" w:hAnsiTheme="minorHAnsi" w:cstheme="minorBidi"/>
          <w:b/>
          <w:color w:val="FF0000"/>
          <w:kern w:val="2"/>
          <w:u w:val="thick"/>
        </w:rPr>
        <w:commentReference w:id="66"/>
      </w:r>
      <w:r w:rsidRPr="00F17D52">
        <w:rPr>
          <w:rFonts w:ascii="Times New Roman" w:hAnsi="Times New Roman" w:cs="Times New Roman"/>
          <w:color w:val="222222"/>
          <w:sz w:val="28"/>
          <w:szCs w:val="27"/>
          <w:u w:val="thick"/>
        </w:rPr>
        <w:t xml:space="preserve"> </w:t>
      </w:r>
      <w:r w:rsidRPr="00F17D52">
        <w:rPr>
          <w:rFonts w:ascii="Times New Roman" w:hAnsi="Times New Roman" w:cs="Times New Roman"/>
          <w:color w:val="222222"/>
          <w:sz w:val="28"/>
          <w:szCs w:val="27"/>
          <w:u w:val="double"/>
        </w:rPr>
        <w:t xml:space="preserve">29 cancer types. </w:t>
      </w:r>
      <w:r w:rsidRPr="000A450D">
        <w:rPr>
          <w:rFonts w:ascii="Times New Roman" w:hAnsi="Times New Roman" w:cs="Times New Roman"/>
          <w:color w:val="7030A0"/>
          <w:szCs w:val="27"/>
          <w:u w:val="double"/>
        </w:rPr>
        <w:t>（句子成分：</w:t>
      </w:r>
      <w:r w:rsidRPr="000A450D">
        <w:rPr>
          <w:rFonts w:ascii="Times New Roman" w:hAnsi="Times New Roman" w:cs="Times New Roman" w:hint="eastAsia"/>
          <w:color w:val="7030A0"/>
          <w:szCs w:val="27"/>
          <w:u w:val="double"/>
        </w:rPr>
        <w:t>d</w:t>
      </w:r>
      <w:r w:rsidRPr="000A450D">
        <w:rPr>
          <w:rFonts w:ascii="Times New Roman" w:hAnsi="Times New Roman" w:cs="Times New Roman"/>
          <w:color w:val="7030A0"/>
          <w:szCs w:val="27"/>
          <w:u w:val="double"/>
        </w:rPr>
        <w:t>oing</w:t>
      </w:r>
      <w:r w:rsidRPr="000A450D">
        <w:rPr>
          <w:rFonts w:ascii="Times New Roman" w:hAnsi="Times New Roman" w:cs="Times New Roman"/>
          <w:color w:val="7030A0"/>
          <w:szCs w:val="27"/>
          <w:u w:val="double"/>
        </w:rPr>
        <w:t>做伴随状语）</w:t>
      </w:r>
    </w:p>
    <w:p w14:paraId="309AD780" w14:textId="77777777" w:rsidR="000A450D" w:rsidRPr="00F17D52" w:rsidRDefault="000A450D"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F17D52">
        <w:rPr>
          <w:rFonts w:ascii="Times New Roman" w:hAnsi="Times New Roman" w:cs="Times New Roman" w:hint="eastAsia"/>
          <w:color w:val="222222"/>
          <w:sz w:val="22"/>
          <w:szCs w:val="22"/>
        </w:rPr>
        <w:t>自主翻译：这里我们定义了</w:t>
      </w:r>
      <w:r w:rsidRPr="00F17D52">
        <w:rPr>
          <w:rFonts w:ascii="Times New Roman" w:hAnsi="Times New Roman" w:cs="Times New Roman" w:hint="eastAsia"/>
          <w:color w:val="222222"/>
          <w:sz w:val="22"/>
          <w:szCs w:val="22"/>
        </w:rPr>
        <w:t>T</w:t>
      </w:r>
      <w:r w:rsidRPr="00F17D52">
        <w:rPr>
          <w:rFonts w:ascii="Times New Roman" w:hAnsi="Times New Roman" w:cs="Times New Roman"/>
          <w:color w:val="222222"/>
          <w:sz w:val="22"/>
          <w:szCs w:val="22"/>
        </w:rPr>
        <w:t>R</w:t>
      </w:r>
      <w:r w:rsidRPr="00F17D52">
        <w:rPr>
          <w:rFonts w:ascii="Times New Roman" w:hAnsi="Times New Roman" w:cs="Times New Roman"/>
          <w:color w:val="222222"/>
          <w:sz w:val="22"/>
          <w:szCs w:val="22"/>
        </w:rPr>
        <w:t>扩张，在</w:t>
      </w:r>
      <w:r w:rsidRPr="00F17D52">
        <w:rPr>
          <w:rFonts w:ascii="Times New Roman" w:hAnsi="Times New Roman" w:cs="Times New Roman" w:hint="eastAsia"/>
          <w:color w:val="222222"/>
          <w:sz w:val="22"/>
          <w:szCs w:val="22"/>
        </w:rPr>
        <w:t>2</w:t>
      </w:r>
      <w:r w:rsidRPr="00F17D52">
        <w:rPr>
          <w:rFonts w:ascii="Times New Roman" w:hAnsi="Times New Roman" w:cs="Times New Roman"/>
          <w:color w:val="222222"/>
          <w:sz w:val="22"/>
          <w:szCs w:val="22"/>
        </w:rPr>
        <w:t>622</w:t>
      </w:r>
      <w:r w:rsidRPr="00F17D52">
        <w:rPr>
          <w:rFonts w:ascii="Times New Roman" w:hAnsi="Times New Roman" w:cs="Times New Roman"/>
          <w:color w:val="222222"/>
          <w:sz w:val="22"/>
          <w:szCs w:val="22"/>
        </w:rPr>
        <w:t>个癌症基因组生成</w:t>
      </w:r>
      <w:r w:rsidRPr="00F17D52">
        <w:rPr>
          <w:rFonts w:ascii="Times New Roman" w:hAnsi="Times New Roman" w:cs="Times New Roman" w:hint="eastAsia"/>
          <w:color w:val="222222"/>
          <w:sz w:val="22"/>
          <w:szCs w:val="22"/>
        </w:rPr>
        <w:t>2</w:t>
      </w:r>
      <w:r w:rsidRPr="00F17D52">
        <w:rPr>
          <w:rFonts w:ascii="Times New Roman" w:hAnsi="Times New Roman" w:cs="Times New Roman"/>
          <w:color w:val="222222"/>
          <w:sz w:val="22"/>
          <w:szCs w:val="22"/>
        </w:rPr>
        <w:t>9</w:t>
      </w:r>
      <w:r w:rsidRPr="00F17D52">
        <w:rPr>
          <w:rFonts w:ascii="Times New Roman" w:hAnsi="Times New Roman" w:cs="Times New Roman"/>
          <w:color w:val="222222"/>
          <w:sz w:val="22"/>
          <w:szCs w:val="22"/>
        </w:rPr>
        <w:t>类癌症。</w:t>
      </w:r>
    </w:p>
    <w:p w14:paraId="3F4A21EA" w14:textId="77777777" w:rsidR="000A450D" w:rsidRPr="00F17D52"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F17D52">
        <w:rPr>
          <w:rFonts w:ascii="Times New Roman" w:hAnsi="Times New Roman" w:cs="Times New Roman"/>
          <w:b/>
          <w:color w:val="538135" w:themeColor="accent6" w:themeShade="BF"/>
          <w:sz w:val="22"/>
          <w:szCs w:val="22"/>
        </w:rPr>
        <w:t>微软翻译：</w:t>
      </w:r>
      <w:r>
        <w:rPr>
          <w:rFonts w:ascii="Times New Roman" w:hAnsi="Times New Roman" w:cs="Times New Roman"/>
          <w:b/>
          <w:color w:val="538135" w:themeColor="accent6" w:themeShade="BF"/>
          <w:sz w:val="22"/>
          <w:szCs w:val="22"/>
          <w:shd w:val="clear" w:color="auto" w:fill="FFFFFF"/>
        </w:rPr>
        <w:t>在这里，我们在</w:t>
      </w:r>
      <w:r w:rsidRPr="00F17D52">
        <w:rPr>
          <w:rFonts w:ascii="Times New Roman" w:hAnsi="Times New Roman" w:cs="Times New Roman" w:hint="eastAsia"/>
          <w:b/>
          <w:color w:val="538135" w:themeColor="accent6" w:themeShade="BF"/>
          <w:sz w:val="22"/>
          <w:szCs w:val="22"/>
          <w:bdr w:val="single" w:sz="4" w:space="0" w:color="auto"/>
          <w:shd w:val="clear" w:color="auto" w:fill="FFFFFF"/>
        </w:rPr>
        <w:t>分散</w:t>
      </w:r>
      <w:r>
        <w:rPr>
          <w:rFonts w:ascii="Times New Roman" w:hAnsi="Times New Roman" w:cs="Times New Roman" w:hint="eastAsia"/>
          <w:b/>
          <w:color w:val="538135" w:themeColor="accent6" w:themeShade="BF"/>
          <w:sz w:val="22"/>
          <w:szCs w:val="22"/>
          <w:shd w:val="clear" w:color="auto" w:fill="FFFFFF"/>
        </w:rPr>
        <w:t>在</w:t>
      </w:r>
      <w:r w:rsidRPr="00F17D52">
        <w:rPr>
          <w:rFonts w:ascii="Times New Roman" w:hAnsi="Times New Roman" w:cs="Times New Roman"/>
          <w:b/>
          <w:color w:val="538135" w:themeColor="accent6" w:themeShade="BF"/>
          <w:sz w:val="22"/>
          <w:szCs w:val="22"/>
          <w:shd w:val="clear" w:color="auto" w:fill="FFFFFF"/>
        </w:rPr>
        <w:t>29</w:t>
      </w:r>
      <w:r w:rsidRPr="00F17D52">
        <w:rPr>
          <w:rFonts w:ascii="Times New Roman" w:hAnsi="Times New Roman" w:cs="Times New Roman"/>
          <w:b/>
          <w:color w:val="538135" w:themeColor="accent6" w:themeShade="BF"/>
          <w:sz w:val="22"/>
          <w:szCs w:val="22"/>
          <w:shd w:val="clear" w:color="auto" w:fill="FFFFFF"/>
        </w:rPr>
        <w:t>种癌症类型的</w:t>
      </w:r>
      <w:r w:rsidRPr="00F17D52">
        <w:rPr>
          <w:rFonts w:ascii="Times New Roman" w:hAnsi="Times New Roman" w:cs="Times New Roman"/>
          <w:b/>
          <w:color w:val="538135" w:themeColor="accent6" w:themeShade="BF"/>
          <w:sz w:val="22"/>
          <w:szCs w:val="22"/>
          <w:shd w:val="clear" w:color="auto" w:fill="FFFFFF"/>
        </w:rPr>
        <w:t>2</w:t>
      </w:r>
      <w:r w:rsidRPr="00F17D52">
        <w:rPr>
          <w:rFonts w:ascii="Times New Roman" w:hAnsi="Times New Roman" w:cs="Times New Roman"/>
          <w:b/>
          <w:color w:val="538135" w:themeColor="accent6" w:themeShade="BF"/>
          <w:sz w:val="22"/>
          <w:szCs w:val="22"/>
          <w:shd w:val="clear" w:color="auto" w:fill="FFFFFF"/>
        </w:rPr>
        <w:t>，</w:t>
      </w:r>
      <w:r w:rsidRPr="00F17D52">
        <w:rPr>
          <w:rFonts w:ascii="Times New Roman" w:hAnsi="Times New Roman" w:cs="Times New Roman"/>
          <w:b/>
          <w:color w:val="538135" w:themeColor="accent6" w:themeShade="BF"/>
          <w:sz w:val="22"/>
          <w:szCs w:val="22"/>
          <w:shd w:val="clear" w:color="auto" w:fill="FFFFFF"/>
        </w:rPr>
        <w:t>622</w:t>
      </w:r>
      <w:r w:rsidRPr="00F17D52">
        <w:rPr>
          <w:rFonts w:ascii="Times New Roman" w:hAnsi="Times New Roman" w:cs="Times New Roman"/>
          <w:b/>
          <w:color w:val="538135" w:themeColor="accent6" w:themeShade="BF"/>
          <w:sz w:val="22"/>
          <w:szCs w:val="22"/>
          <w:shd w:val="clear" w:color="auto" w:fill="FFFFFF"/>
        </w:rPr>
        <w:t>个癌症基因组中确定了</w:t>
      </w:r>
      <w:r w:rsidRPr="00F17D52">
        <w:rPr>
          <w:rFonts w:ascii="Times New Roman" w:hAnsi="Times New Roman" w:cs="Times New Roman"/>
          <w:b/>
          <w:color w:val="538135" w:themeColor="accent6" w:themeShade="BF"/>
          <w:sz w:val="22"/>
          <w:szCs w:val="22"/>
          <w:shd w:val="clear" w:color="auto" w:fill="FFFFFF"/>
        </w:rPr>
        <w:t>TR</w:t>
      </w:r>
      <w:r w:rsidRPr="00F17D52">
        <w:rPr>
          <w:rFonts w:ascii="Times New Roman" w:hAnsi="Times New Roman" w:cs="Times New Roman"/>
          <w:b/>
          <w:color w:val="538135" w:themeColor="accent6" w:themeShade="BF"/>
          <w:sz w:val="22"/>
          <w:szCs w:val="22"/>
          <w:shd w:val="clear" w:color="auto" w:fill="FFFFFF"/>
        </w:rPr>
        <w:t>扩增。</w:t>
      </w:r>
    </w:p>
    <w:p w14:paraId="1A03F4BD"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4A3BEC">
        <w:rPr>
          <w:rFonts w:ascii="Times New Roman" w:hAnsi="Times New Roman" w:cs="Times New Roman"/>
          <w:color w:val="222222"/>
          <w:sz w:val="28"/>
          <w:szCs w:val="27"/>
        </w:rPr>
        <w:t xml:space="preserve">In seven cancer types, we found 160 </w:t>
      </w:r>
      <w:commentRangeStart w:id="67"/>
      <w:r w:rsidRPr="000A450D">
        <w:rPr>
          <w:rFonts w:ascii="Times New Roman" w:hAnsi="Times New Roman" w:cs="Times New Roman"/>
          <w:b/>
          <w:color w:val="FF0000"/>
          <w:sz w:val="28"/>
          <w:szCs w:val="27"/>
        </w:rPr>
        <w:t>recurrent</w:t>
      </w:r>
      <w:commentRangeEnd w:id="67"/>
      <w:r w:rsidRPr="000A450D">
        <w:rPr>
          <w:rStyle w:val="a5"/>
          <w:rFonts w:asciiTheme="minorHAnsi" w:eastAsiaTheme="minorEastAsia" w:hAnsiTheme="minorHAnsi" w:cstheme="minorBidi"/>
          <w:b/>
          <w:color w:val="FF0000"/>
          <w:kern w:val="2"/>
        </w:rPr>
        <w:commentReference w:id="67"/>
      </w:r>
      <w:r w:rsidRPr="000A450D">
        <w:rPr>
          <w:rFonts w:ascii="Times New Roman" w:hAnsi="Times New Roman" w:cs="Times New Roman"/>
          <w:b/>
          <w:color w:val="FF0000"/>
          <w:sz w:val="28"/>
          <w:szCs w:val="27"/>
        </w:rPr>
        <w:t xml:space="preserve"> </w:t>
      </w:r>
      <w:r w:rsidRPr="000A450D">
        <w:rPr>
          <w:rFonts w:ascii="Times New Roman" w:hAnsi="Times New Roman" w:cs="Times New Roman"/>
          <w:color w:val="0070C0"/>
          <w:sz w:val="28"/>
          <w:szCs w:val="27"/>
          <w:u w:val="single"/>
        </w:rPr>
        <w:t>repeat expansions</w:t>
      </w:r>
      <w:r w:rsidRPr="004A3BEC">
        <w:rPr>
          <w:rFonts w:ascii="Times New Roman" w:hAnsi="Times New Roman" w:cs="Times New Roman"/>
          <w:color w:val="222222"/>
          <w:sz w:val="28"/>
          <w:szCs w:val="27"/>
        </w:rPr>
        <w:t xml:space="preserve"> (rREs), most of which (155/160) were </w:t>
      </w:r>
      <w:r w:rsidRPr="0053233A">
        <w:rPr>
          <w:rFonts w:ascii="Times New Roman" w:hAnsi="Times New Roman" w:cs="Times New Roman"/>
          <w:b/>
          <w:color w:val="0070C0"/>
          <w:sz w:val="28"/>
          <w:szCs w:val="27"/>
        </w:rPr>
        <w:t>s</w:t>
      </w:r>
      <w:commentRangeStart w:id="68"/>
      <w:r w:rsidRPr="0053233A">
        <w:rPr>
          <w:rFonts w:ascii="Times New Roman" w:hAnsi="Times New Roman" w:cs="Times New Roman"/>
          <w:b/>
          <w:color w:val="0070C0"/>
          <w:sz w:val="28"/>
          <w:szCs w:val="27"/>
        </w:rPr>
        <w:t>ubtype specific</w:t>
      </w:r>
      <w:commentRangeEnd w:id="68"/>
      <w:r w:rsidRPr="0053233A">
        <w:rPr>
          <w:rStyle w:val="a5"/>
          <w:rFonts w:asciiTheme="minorHAnsi" w:eastAsiaTheme="minorEastAsia" w:hAnsiTheme="minorHAnsi" w:cstheme="minorBidi"/>
          <w:b/>
          <w:color w:val="0070C0"/>
          <w:kern w:val="2"/>
        </w:rPr>
        <w:commentReference w:id="68"/>
      </w:r>
      <w:r w:rsidRPr="004A3BEC">
        <w:rPr>
          <w:rFonts w:ascii="Times New Roman" w:hAnsi="Times New Roman" w:cs="Times New Roman"/>
          <w:color w:val="222222"/>
          <w:sz w:val="28"/>
          <w:szCs w:val="27"/>
        </w:rPr>
        <w:t xml:space="preserve">. </w:t>
      </w:r>
    </w:p>
    <w:p w14:paraId="24D0AB43" w14:textId="77777777" w:rsidR="000A450D" w:rsidRPr="00F17D52" w:rsidRDefault="000A450D"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F17D52">
        <w:rPr>
          <w:rFonts w:ascii="Times New Roman" w:hAnsi="Times New Roman" w:cs="Times New Roman"/>
          <w:color w:val="222222"/>
          <w:sz w:val="22"/>
          <w:szCs w:val="22"/>
        </w:rPr>
        <w:t>自主翻译：在七类癌症中，我们找到</w:t>
      </w:r>
      <w:r w:rsidRPr="00F17D52">
        <w:rPr>
          <w:rFonts w:ascii="Times New Roman" w:hAnsi="Times New Roman" w:cs="Times New Roman" w:hint="eastAsia"/>
          <w:color w:val="222222"/>
          <w:sz w:val="22"/>
          <w:szCs w:val="22"/>
        </w:rPr>
        <w:t>1</w:t>
      </w:r>
      <w:r w:rsidRPr="00F17D52">
        <w:rPr>
          <w:rFonts w:ascii="Times New Roman" w:hAnsi="Times New Roman" w:cs="Times New Roman"/>
          <w:color w:val="222222"/>
          <w:sz w:val="22"/>
          <w:szCs w:val="22"/>
        </w:rPr>
        <w:t>60</w:t>
      </w:r>
      <w:r w:rsidRPr="00F17D52">
        <w:rPr>
          <w:rFonts w:ascii="Times New Roman" w:hAnsi="Times New Roman" w:cs="Times New Roman"/>
          <w:color w:val="222222"/>
          <w:sz w:val="22"/>
          <w:szCs w:val="22"/>
        </w:rPr>
        <w:t>循环的重复的扩张，多数书超类别特异。</w:t>
      </w:r>
    </w:p>
    <w:p w14:paraId="7446F072" w14:textId="77777777" w:rsidR="000A450D" w:rsidRPr="00F17D52"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F17D52">
        <w:rPr>
          <w:rFonts w:ascii="Times New Roman" w:hAnsi="Times New Roman" w:cs="Times New Roman"/>
          <w:b/>
          <w:color w:val="538135" w:themeColor="accent6" w:themeShade="BF"/>
          <w:sz w:val="22"/>
          <w:szCs w:val="22"/>
        </w:rPr>
        <w:t>微软翻译：</w:t>
      </w:r>
      <w:r w:rsidRPr="00F17D52">
        <w:rPr>
          <w:rFonts w:ascii="Times New Roman" w:hAnsi="Times New Roman" w:cs="Times New Roman"/>
          <w:b/>
          <w:color w:val="538135" w:themeColor="accent6" w:themeShade="BF"/>
          <w:sz w:val="22"/>
          <w:szCs w:val="22"/>
          <w:shd w:val="clear" w:color="auto" w:fill="FFFFFF"/>
        </w:rPr>
        <w:t>在七种癌症类型中，我们发现了</w:t>
      </w:r>
      <w:r w:rsidRPr="00F17D52">
        <w:rPr>
          <w:rFonts w:ascii="Times New Roman" w:hAnsi="Times New Roman" w:cs="Times New Roman"/>
          <w:b/>
          <w:color w:val="538135" w:themeColor="accent6" w:themeShade="BF"/>
          <w:sz w:val="22"/>
          <w:szCs w:val="22"/>
          <w:shd w:val="clear" w:color="auto" w:fill="FFFFFF"/>
        </w:rPr>
        <w:t>160</w:t>
      </w:r>
      <w:r w:rsidRPr="00F17D52">
        <w:rPr>
          <w:rFonts w:ascii="Times New Roman" w:hAnsi="Times New Roman" w:cs="Times New Roman"/>
          <w:b/>
          <w:color w:val="538135" w:themeColor="accent6" w:themeShade="BF"/>
          <w:sz w:val="22"/>
          <w:szCs w:val="22"/>
          <w:shd w:val="clear" w:color="auto" w:fill="FFFFFF"/>
        </w:rPr>
        <w:t>个复发性重复扩增（</w:t>
      </w:r>
      <w:r w:rsidRPr="00F17D52">
        <w:rPr>
          <w:rFonts w:ascii="Times New Roman" w:hAnsi="Times New Roman" w:cs="Times New Roman"/>
          <w:b/>
          <w:color w:val="538135" w:themeColor="accent6" w:themeShade="BF"/>
          <w:sz w:val="22"/>
          <w:szCs w:val="22"/>
          <w:shd w:val="clear" w:color="auto" w:fill="FFFFFF"/>
        </w:rPr>
        <w:t>rRE</w:t>
      </w:r>
      <w:r w:rsidRPr="00F17D52">
        <w:rPr>
          <w:rFonts w:ascii="Times New Roman" w:hAnsi="Times New Roman" w:cs="Times New Roman"/>
          <w:b/>
          <w:color w:val="538135" w:themeColor="accent6" w:themeShade="BF"/>
          <w:sz w:val="22"/>
          <w:szCs w:val="22"/>
          <w:shd w:val="clear" w:color="auto" w:fill="FFFFFF"/>
        </w:rPr>
        <w:t>），其中大多数（</w:t>
      </w:r>
      <w:r w:rsidRPr="00F17D52">
        <w:rPr>
          <w:rFonts w:ascii="Times New Roman" w:hAnsi="Times New Roman" w:cs="Times New Roman"/>
          <w:b/>
          <w:color w:val="538135" w:themeColor="accent6" w:themeShade="BF"/>
          <w:sz w:val="22"/>
          <w:szCs w:val="22"/>
          <w:shd w:val="clear" w:color="auto" w:fill="FFFFFF"/>
        </w:rPr>
        <w:t>155/160</w:t>
      </w:r>
      <w:r w:rsidRPr="00F17D52">
        <w:rPr>
          <w:rFonts w:ascii="Times New Roman" w:hAnsi="Times New Roman" w:cs="Times New Roman"/>
          <w:b/>
          <w:color w:val="538135" w:themeColor="accent6" w:themeShade="BF"/>
          <w:sz w:val="22"/>
          <w:szCs w:val="22"/>
          <w:shd w:val="clear" w:color="auto" w:fill="FFFFFF"/>
        </w:rPr>
        <w:t>）是亚型特异性的。</w:t>
      </w:r>
    </w:p>
    <w:p w14:paraId="60832DB6" w14:textId="77777777" w:rsidR="000A450D" w:rsidRPr="0053233A" w:rsidRDefault="000A450D" w:rsidP="00E86275">
      <w:pPr>
        <w:pStyle w:val="a3"/>
        <w:shd w:val="clear" w:color="auto" w:fill="FFFFFF"/>
        <w:spacing w:before="0" w:beforeAutospacing="0" w:after="420" w:afterAutospacing="0"/>
        <w:rPr>
          <w:rFonts w:ascii="Times New Roman" w:hAnsi="Times New Roman" w:cs="Times New Roman"/>
          <w:color w:val="222222"/>
          <w:sz w:val="28"/>
          <w:szCs w:val="28"/>
        </w:rPr>
      </w:pPr>
      <w:r w:rsidRPr="004A3BEC">
        <w:rPr>
          <w:rFonts w:ascii="Times New Roman" w:hAnsi="Times New Roman" w:cs="Times New Roman"/>
          <w:color w:val="222222"/>
          <w:sz w:val="28"/>
          <w:szCs w:val="27"/>
        </w:rPr>
        <w:t xml:space="preserve">We found that rREs were </w:t>
      </w:r>
      <w:commentRangeStart w:id="69"/>
      <w:r w:rsidRPr="000A450D">
        <w:rPr>
          <w:rFonts w:ascii="Times New Roman" w:hAnsi="Times New Roman" w:cs="Times New Roman"/>
          <w:b/>
          <w:color w:val="222222"/>
          <w:sz w:val="28"/>
          <w:szCs w:val="27"/>
        </w:rPr>
        <w:t>non-uniformly</w:t>
      </w:r>
      <w:commentRangeEnd w:id="69"/>
      <w:r w:rsidRPr="000A450D">
        <w:rPr>
          <w:rStyle w:val="a5"/>
          <w:rFonts w:asciiTheme="minorHAnsi" w:eastAsiaTheme="minorEastAsia" w:hAnsiTheme="minorHAnsi" w:cstheme="minorBidi"/>
          <w:b/>
          <w:kern w:val="2"/>
        </w:rPr>
        <w:commentReference w:id="69"/>
      </w:r>
      <w:r w:rsidRPr="004A3BEC">
        <w:rPr>
          <w:rFonts w:ascii="Times New Roman" w:hAnsi="Times New Roman" w:cs="Times New Roman"/>
          <w:color w:val="222222"/>
          <w:sz w:val="28"/>
          <w:szCs w:val="27"/>
        </w:rPr>
        <w:t xml:space="preserve"> </w:t>
      </w:r>
      <w:commentRangeStart w:id="70"/>
      <w:r w:rsidRPr="000A450D">
        <w:rPr>
          <w:rFonts w:ascii="Times New Roman" w:hAnsi="Times New Roman" w:cs="Times New Roman"/>
          <w:b/>
          <w:color w:val="FF0000"/>
          <w:sz w:val="28"/>
          <w:szCs w:val="27"/>
        </w:rPr>
        <w:t>distributed</w:t>
      </w:r>
      <w:commentRangeEnd w:id="70"/>
      <w:r w:rsidRPr="000A450D">
        <w:rPr>
          <w:rStyle w:val="a5"/>
          <w:rFonts w:asciiTheme="minorHAnsi" w:eastAsiaTheme="minorEastAsia" w:hAnsiTheme="minorHAnsi" w:cstheme="minorBidi"/>
          <w:b/>
          <w:color w:val="FF0000"/>
          <w:kern w:val="2"/>
        </w:rPr>
        <w:commentReference w:id="70"/>
      </w:r>
      <w:r w:rsidRPr="004A3BEC">
        <w:rPr>
          <w:rFonts w:ascii="Times New Roman" w:hAnsi="Times New Roman" w:cs="Times New Roman"/>
          <w:color w:val="222222"/>
          <w:sz w:val="28"/>
          <w:szCs w:val="27"/>
        </w:rPr>
        <w:t xml:space="preserve"> in the genome with </w:t>
      </w:r>
      <w:r w:rsidRPr="0053233A">
        <w:rPr>
          <w:rFonts w:ascii="Times New Roman" w:hAnsi="Times New Roman" w:cs="Times New Roman"/>
          <w:b/>
          <w:color w:val="222222"/>
          <w:sz w:val="28"/>
          <w:szCs w:val="27"/>
        </w:rPr>
        <w:t>enrichment</w:t>
      </w:r>
      <w:r w:rsidRPr="004A3BEC">
        <w:rPr>
          <w:rFonts w:ascii="Times New Roman" w:hAnsi="Times New Roman" w:cs="Times New Roman"/>
          <w:color w:val="222222"/>
          <w:sz w:val="28"/>
          <w:szCs w:val="27"/>
        </w:rPr>
        <w:t xml:space="preserve"> near </w:t>
      </w:r>
      <w:commentRangeStart w:id="71"/>
      <w:commentRangeStart w:id="72"/>
      <w:r w:rsidRPr="000A450D">
        <w:rPr>
          <w:rFonts w:ascii="Times New Roman" w:hAnsi="Times New Roman" w:cs="Times New Roman"/>
          <w:b/>
          <w:color w:val="FF0000"/>
          <w:sz w:val="28"/>
          <w:szCs w:val="27"/>
          <w:u w:val="thick"/>
        </w:rPr>
        <w:t>candidate</w:t>
      </w:r>
      <w:commentRangeEnd w:id="71"/>
      <w:r w:rsidRPr="000A450D">
        <w:rPr>
          <w:rStyle w:val="a5"/>
          <w:rFonts w:asciiTheme="minorHAnsi" w:eastAsiaTheme="minorEastAsia" w:hAnsiTheme="minorHAnsi" w:cstheme="minorBidi"/>
          <w:b/>
          <w:color w:val="FF0000"/>
          <w:kern w:val="2"/>
          <w:u w:val="thick"/>
        </w:rPr>
        <w:commentReference w:id="71"/>
      </w:r>
      <w:r w:rsidRPr="000A450D">
        <w:rPr>
          <w:rFonts w:ascii="Times New Roman" w:hAnsi="Times New Roman" w:cs="Times New Roman"/>
          <w:b/>
          <w:color w:val="0070C0"/>
          <w:sz w:val="28"/>
          <w:szCs w:val="27"/>
          <w:u w:val="thick"/>
        </w:rPr>
        <w:t> </w:t>
      </w:r>
      <w:commentRangeStart w:id="73"/>
      <w:r w:rsidRPr="00AC64C1">
        <w:rPr>
          <w:rFonts w:ascii="Times New Roman" w:hAnsi="Times New Roman" w:cs="Times New Roman"/>
          <w:i/>
          <w:iCs/>
          <w:color w:val="0070C0"/>
          <w:sz w:val="28"/>
          <w:szCs w:val="27"/>
          <w:u w:val="thick"/>
        </w:rPr>
        <w:t>cis</w:t>
      </w:r>
      <w:r w:rsidRPr="00AC64C1">
        <w:rPr>
          <w:rFonts w:ascii="Times New Roman" w:hAnsi="Times New Roman" w:cs="Times New Roman"/>
          <w:color w:val="0070C0"/>
          <w:sz w:val="28"/>
          <w:szCs w:val="27"/>
          <w:u w:val="thick"/>
        </w:rPr>
        <w:t>-regulatory</w:t>
      </w:r>
      <w:commentRangeEnd w:id="73"/>
      <w:r w:rsidRPr="00AC64C1">
        <w:rPr>
          <w:rStyle w:val="a5"/>
          <w:rFonts w:asciiTheme="minorHAnsi" w:eastAsiaTheme="minorEastAsia" w:hAnsiTheme="minorHAnsi" w:cstheme="minorBidi"/>
          <w:color w:val="0070C0"/>
          <w:kern w:val="2"/>
          <w:u w:val="thick"/>
        </w:rPr>
        <w:commentReference w:id="73"/>
      </w:r>
      <w:r w:rsidRPr="00AC64C1">
        <w:rPr>
          <w:rFonts w:ascii="Times New Roman" w:hAnsi="Times New Roman" w:cs="Times New Roman"/>
          <w:color w:val="0070C0"/>
          <w:sz w:val="28"/>
          <w:szCs w:val="27"/>
          <w:u w:val="thick"/>
        </w:rPr>
        <w:t xml:space="preserve"> </w:t>
      </w:r>
      <w:commentRangeStart w:id="74"/>
      <w:r w:rsidRPr="000A450D">
        <w:rPr>
          <w:rFonts w:ascii="Times New Roman" w:hAnsi="Times New Roman" w:cs="Times New Roman"/>
          <w:b/>
          <w:color w:val="FF0000"/>
          <w:sz w:val="28"/>
          <w:szCs w:val="27"/>
          <w:u w:val="thick"/>
        </w:rPr>
        <w:t>elements</w:t>
      </w:r>
      <w:commentRangeEnd w:id="74"/>
      <w:r w:rsidRPr="000A450D">
        <w:rPr>
          <w:rStyle w:val="a5"/>
          <w:rFonts w:asciiTheme="minorHAnsi" w:eastAsiaTheme="minorEastAsia" w:hAnsiTheme="minorHAnsi" w:cstheme="minorBidi"/>
          <w:b/>
          <w:color w:val="FF0000"/>
          <w:kern w:val="2"/>
          <w:u w:val="thick"/>
        </w:rPr>
        <w:commentReference w:id="74"/>
      </w:r>
      <w:commentRangeEnd w:id="72"/>
      <w:r>
        <w:rPr>
          <w:rStyle w:val="a5"/>
          <w:rFonts w:asciiTheme="minorHAnsi" w:eastAsiaTheme="minorEastAsia" w:hAnsiTheme="minorHAnsi" w:cstheme="minorBidi"/>
          <w:kern w:val="2"/>
        </w:rPr>
        <w:commentReference w:id="72"/>
      </w:r>
      <w:r w:rsidRPr="004A3BEC">
        <w:rPr>
          <w:rFonts w:ascii="Times New Roman" w:hAnsi="Times New Roman" w:cs="Times New Roman"/>
          <w:color w:val="222222"/>
          <w:sz w:val="28"/>
          <w:szCs w:val="27"/>
        </w:rPr>
        <w:t xml:space="preserve">, suggesting a </w:t>
      </w:r>
      <w:commentRangeStart w:id="75"/>
      <w:r w:rsidRPr="0053233A">
        <w:rPr>
          <w:rFonts w:ascii="Times New Roman" w:hAnsi="Times New Roman" w:cs="Times New Roman"/>
          <w:b/>
          <w:color w:val="FF0000"/>
          <w:sz w:val="28"/>
          <w:szCs w:val="27"/>
        </w:rPr>
        <w:t xml:space="preserve">potential </w:t>
      </w:r>
      <w:commentRangeEnd w:id="75"/>
      <w:r>
        <w:rPr>
          <w:rStyle w:val="a5"/>
          <w:rFonts w:asciiTheme="minorHAnsi" w:eastAsiaTheme="minorEastAsia" w:hAnsiTheme="minorHAnsi" w:cstheme="minorBidi"/>
          <w:kern w:val="2"/>
        </w:rPr>
        <w:commentReference w:id="75"/>
      </w:r>
      <w:commentRangeStart w:id="76"/>
      <w:r w:rsidRPr="0053233A">
        <w:rPr>
          <w:rFonts w:ascii="Times New Roman" w:hAnsi="Times New Roman" w:cs="Times New Roman"/>
          <w:color w:val="222222"/>
          <w:sz w:val="28"/>
          <w:szCs w:val="28"/>
        </w:rPr>
        <w:t>role</w:t>
      </w:r>
      <w:commentRangeEnd w:id="76"/>
      <w:r w:rsidRPr="0053233A">
        <w:rPr>
          <w:rStyle w:val="a5"/>
          <w:rFonts w:asciiTheme="minorHAnsi" w:eastAsiaTheme="minorEastAsia" w:hAnsiTheme="minorHAnsi" w:cstheme="minorBidi"/>
          <w:kern w:val="2"/>
          <w:sz w:val="28"/>
          <w:szCs w:val="28"/>
        </w:rPr>
        <w:commentReference w:id="76"/>
      </w:r>
      <w:r w:rsidRPr="0053233A">
        <w:rPr>
          <w:rFonts w:ascii="Times New Roman" w:hAnsi="Times New Roman" w:cs="Times New Roman"/>
          <w:color w:val="222222"/>
          <w:sz w:val="28"/>
          <w:szCs w:val="28"/>
        </w:rPr>
        <w:t xml:space="preserve"> in </w:t>
      </w:r>
      <w:r w:rsidRPr="000A450D">
        <w:rPr>
          <w:rFonts w:ascii="Times New Roman" w:hAnsi="Times New Roman" w:cs="Times New Roman"/>
          <w:b/>
          <w:color w:val="0070C0"/>
          <w:sz w:val="28"/>
          <w:szCs w:val="28"/>
          <w:u w:val="single"/>
        </w:rPr>
        <w:t xml:space="preserve">gene </w:t>
      </w:r>
      <w:commentRangeStart w:id="77"/>
      <w:r w:rsidRPr="000A450D">
        <w:rPr>
          <w:rFonts w:ascii="Times New Roman" w:hAnsi="Times New Roman" w:cs="Times New Roman"/>
          <w:b/>
          <w:color w:val="0070C0"/>
          <w:sz w:val="28"/>
          <w:szCs w:val="28"/>
          <w:u w:val="single"/>
        </w:rPr>
        <w:t>regulation</w:t>
      </w:r>
      <w:commentRangeEnd w:id="77"/>
      <w:r w:rsidRPr="000A450D">
        <w:rPr>
          <w:rStyle w:val="a5"/>
          <w:rFonts w:asciiTheme="minorHAnsi" w:eastAsiaTheme="minorEastAsia" w:hAnsiTheme="minorHAnsi" w:cstheme="minorBidi"/>
          <w:b/>
          <w:color w:val="0070C0"/>
          <w:kern w:val="2"/>
          <w:sz w:val="28"/>
          <w:szCs w:val="28"/>
          <w:u w:val="single"/>
        </w:rPr>
        <w:commentReference w:id="77"/>
      </w:r>
      <w:commentRangeStart w:id="78"/>
      <w:r w:rsidRPr="0053233A">
        <w:rPr>
          <w:rStyle w:val="a5"/>
          <w:rFonts w:asciiTheme="minorHAnsi" w:eastAsiaTheme="minorEastAsia" w:hAnsiTheme="minorHAnsi" w:cstheme="minorBidi"/>
          <w:color w:val="0070C0"/>
          <w:kern w:val="2"/>
          <w:sz w:val="28"/>
          <w:szCs w:val="28"/>
          <w:vertAlign w:val="superscript"/>
        </w:rPr>
        <w:t>⑥</w:t>
      </w:r>
      <w:r w:rsidRPr="0053233A">
        <w:rPr>
          <w:rFonts w:ascii="Times New Roman" w:hAnsi="Times New Roman" w:cs="Times New Roman"/>
          <w:color w:val="222222"/>
          <w:sz w:val="28"/>
          <w:szCs w:val="28"/>
        </w:rPr>
        <w:t xml:space="preserve">. </w:t>
      </w:r>
      <w:commentRangeEnd w:id="78"/>
      <w:r w:rsidRPr="0053233A">
        <w:rPr>
          <w:rStyle w:val="a5"/>
          <w:rFonts w:asciiTheme="minorHAnsi" w:eastAsiaTheme="minorEastAsia" w:hAnsiTheme="minorHAnsi" w:cstheme="minorBidi"/>
          <w:kern w:val="2"/>
          <w:sz w:val="28"/>
          <w:szCs w:val="28"/>
        </w:rPr>
        <w:commentReference w:id="78"/>
      </w:r>
    </w:p>
    <w:p w14:paraId="237D9954" w14:textId="77777777" w:rsidR="000A450D" w:rsidRPr="0053233A" w:rsidRDefault="000A450D"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53233A">
        <w:rPr>
          <w:rFonts w:ascii="Times New Roman" w:hAnsi="Times New Roman" w:cs="Times New Roman"/>
          <w:color w:val="222222"/>
          <w:sz w:val="22"/>
          <w:szCs w:val="22"/>
        </w:rPr>
        <w:t>自主翻译：我们发现</w:t>
      </w:r>
      <w:r w:rsidRPr="0053233A">
        <w:rPr>
          <w:rFonts w:ascii="Times New Roman" w:hAnsi="Times New Roman" w:cs="Times New Roman"/>
          <w:color w:val="222222"/>
          <w:sz w:val="22"/>
          <w:szCs w:val="22"/>
        </w:rPr>
        <w:t>rREs</w:t>
      </w:r>
      <w:r w:rsidRPr="0053233A">
        <w:rPr>
          <w:rFonts w:ascii="Times New Roman" w:hAnsi="Times New Roman" w:cs="Times New Roman"/>
          <w:color w:val="222222"/>
          <w:sz w:val="22"/>
          <w:szCs w:val="22"/>
        </w:rPr>
        <w:t>曾经是</w:t>
      </w:r>
      <w:r w:rsidRPr="0053233A">
        <w:rPr>
          <w:rFonts w:ascii="Times New Roman" w:hAnsi="Times New Roman" w:cs="Times New Roman" w:hint="eastAsia"/>
          <w:color w:val="222222"/>
          <w:sz w:val="22"/>
          <w:szCs w:val="22"/>
        </w:rPr>
        <w:t>非均匀分布</w:t>
      </w:r>
      <w:r w:rsidRPr="0053233A">
        <w:rPr>
          <w:rFonts w:ascii="Times New Roman" w:hAnsi="Times New Roman" w:cs="Times New Roman" w:hint="eastAsia"/>
          <w:color w:val="222222"/>
          <w:sz w:val="22"/>
          <w:szCs w:val="22"/>
        </w:rPr>
        <w:t>-</w:t>
      </w:r>
      <w:r w:rsidRPr="0053233A">
        <w:rPr>
          <w:rFonts w:ascii="Times New Roman" w:hAnsi="Times New Roman" w:cs="Times New Roman"/>
          <w:color w:val="222222"/>
          <w:sz w:val="22"/>
          <w:szCs w:val="22"/>
        </w:rPr>
        <w:t>在临近</w:t>
      </w:r>
      <w:r w:rsidRPr="0053233A">
        <w:rPr>
          <w:rFonts w:ascii="Times New Roman" w:hAnsi="Times New Roman" w:cs="Times New Roman" w:hint="eastAsia"/>
          <w:color w:val="222222"/>
          <w:sz w:val="22"/>
          <w:szCs w:val="22"/>
        </w:rPr>
        <w:t>候选顺式调控要素的富余</w:t>
      </w:r>
      <w:r w:rsidRPr="0053233A">
        <w:rPr>
          <w:rFonts w:ascii="Times New Roman" w:hAnsi="Times New Roman" w:cs="Times New Roman"/>
          <w:color w:val="222222"/>
          <w:sz w:val="22"/>
          <w:szCs w:val="22"/>
        </w:rPr>
        <w:t>基因组中，显示出了基因调节的角色。</w:t>
      </w:r>
    </w:p>
    <w:p w14:paraId="246FE8CF" w14:textId="77777777" w:rsidR="000A450D" w:rsidRPr="0053233A"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53233A">
        <w:rPr>
          <w:rFonts w:ascii="Times New Roman" w:hAnsi="Times New Roman" w:cs="Times New Roman"/>
          <w:b/>
          <w:color w:val="538135" w:themeColor="accent6" w:themeShade="BF"/>
          <w:sz w:val="22"/>
          <w:szCs w:val="22"/>
        </w:rPr>
        <w:t>微软翻译：</w:t>
      </w:r>
      <w:r w:rsidRPr="0053233A">
        <w:rPr>
          <w:rFonts w:ascii="Times New Roman" w:hAnsi="Times New Roman" w:cs="Times New Roman"/>
          <w:b/>
          <w:color w:val="538135" w:themeColor="accent6" w:themeShade="BF"/>
          <w:sz w:val="22"/>
          <w:szCs w:val="22"/>
          <w:shd w:val="clear" w:color="auto" w:fill="FFFFFF"/>
        </w:rPr>
        <w:t>我们发现</w:t>
      </w:r>
      <w:r w:rsidRPr="0053233A">
        <w:rPr>
          <w:rFonts w:ascii="Times New Roman" w:hAnsi="Times New Roman" w:cs="Times New Roman"/>
          <w:b/>
          <w:color w:val="538135" w:themeColor="accent6" w:themeShade="BF"/>
          <w:sz w:val="22"/>
          <w:szCs w:val="22"/>
          <w:shd w:val="clear" w:color="auto" w:fill="FFFFFF"/>
        </w:rPr>
        <w:t>rREs</w:t>
      </w:r>
      <w:r w:rsidRPr="0053233A">
        <w:rPr>
          <w:rFonts w:ascii="Times New Roman" w:hAnsi="Times New Roman" w:cs="Times New Roman"/>
          <w:b/>
          <w:color w:val="538135" w:themeColor="accent6" w:themeShade="BF"/>
          <w:sz w:val="22"/>
          <w:szCs w:val="22"/>
          <w:shd w:val="clear" w:color="auto" w:fill="FFFFFF"/>
        </w:rPr>
        <w:t>在基因组中分布不均匀，</w:t>
      </w:r>
      <w:r w:rsidRPr="0053233A">
        <w:rPr>
          <w:rFonts w:ascii="Times New Roman" w:hAnsi="Times New Roman" w:cs="Times New Roman"/>
          <w:b/>
          <w:color w:val="538135" w:themeColor="accent6" w:themeShade="BF"/>
          <w:sz w:val="22"/>
          <w:szCs w:val="22"/>
          <w:bdr w:val="single" w:sz="4" w:space="0" w:color="auto"/>
          <w:shd w:val="clear" w:color="auto" w:fill="FFFFFF"/>
        </w:rPr>
        <w:t>富集</w:t>
      </w:r>
      <w:r w:rsidRPr="0053233A">
        <w:rPr>
          <w:rFonts w:ascii="Times New Roman" w:hAnsi="Times New Roman" w:cs="Times New Roman"/>
          <w:b/>
          <w:color w:val="538135" w:themeColor="accent6" w:themeShade="BF"/>
          <w:sz w:val="22"/>
          <w:szCs w:val="22"/>
          <w:shd w:val="clear" w:color="auto" w:fill="FFFFFF"/>
        </w:rPr>
        <w:t>在候选</w:t>
      </w:r>
      <w:r w:rsidRPr="0053233A">
        <w:rPr>
          <w:rFonts w:ascii="Times New Roman" w:hAnsi="Times New Roman" w:cs="Times New Roman"/>
          <w:b/>
          <w:i/>
          <w:iCs/>
          <w:color w:val="538135" w:themeColor="accent6" w:themeShade="BF"/>
          <w:sz w:val="22"/>
          <w:szCs w:val="22"/>
          <w:shd w:val="clear" w:color="auto" w:fill="FFFFFF"/>
        </w:rPr>
        <w:t>顺式</w:t>
      </w:r>
      <w:r w:rsidRPr="0053233A">
        <w:rPr>
          <w:rFonts w:ascii="Times New Roman" w:hAnsi="Times New Roman" w:cs="Times New Roman"/>
          <w:b/>
          <w:color w:val="538135" w:themeColor="accent6" w:themeShade="BF"/>
          <w:sz w:val="22"/>
          <w:szCs w:val="22"/>
          <w:shd w:val="clear" w:color="auto" w:fill="FFFFFF"/>
        </w:rPr>
        <w:t>调控元件附近，表明在基因调控中的潜在作用。</w:t>
      </w:r>
    </w:p>
    <w:p w14:paraId="74431700"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4A3BEC">
        <w:rPr>
          <w:rFonts w:ascii="Times New Roman" w:hAnsi="Times New Roman" w:cs="Times New Roman"/>
          <w:color w:val="222222"/>
          <w:sz w:val="28"/>
          <w:szCs w:val="27"/>
        </w:rPr>
        <w:lastRenderedPageBreak/>
        <w:t>One rRE, a GAAA-repeat expansion, located near a</w:t>
      </w:r>
      <w:r w:rsidRPr="0034058D">
        <w:rPr>
          <w:rFonts w:ascii="Times New Roman" w:hAnsi="Times New Roman" w:cs="Times New Roman"/>
          <w:color w:val="222222"/>
          <w:sz w:val="28"/>
          <w:szCs w:val="27"/>
          <w:u w:val="thick"/>
        </w:rPr>
        <w:t xml:space="preserve"> </w:t>
      </w:r>
      <w:commentRangeStart w:id="79"/>
      <w:r w:rsidRPr="0034058D">
        <w:rPr>
          <w:rFonts w:ascii="Times New Roman" w:hAnsi="Times New Roman" w:cs="Times New Roman"/>
          <w:b/>
          <w:color w:val="FF0000"/>
          <w:sz w:val="28"/>
          <w:szCs w:val="27"/>
          <w:u w:val="thick"/>
        </w:rPr>
        <w:t>regulatory</w:t>
      </w:r>
      <w:commentRangeEnd w:id="79"/>
      <w:r w:rsidRPr="0034058D">
        <w:rPr>
          <w:rStyle w:val="a5"/>
          <w:rFonts w:asciiTheme="minorHAnsi" w:eastAsiaTheme="minorEastAsia" w:hAnsiTheme="minorHAnsi" w:cstheme="minorBidi"/>
          <w:b/>
          <w:color w:val="FF0000"/>
          <w:kern w:val="2"/>
          <w:u w:val="thick"/>
        </w:rPr>
        <w:commentReference w:id="79"/>
      </w:r>
      <w:r w:rsidRPr="0034058D">
        <w:rPr>
          <w:rFonts w:ascii="Times New Roman" w:hAnsi="Times New Roman" w:cs="Times New Roman"/>
          <w:color w:val="222222"/>
          <w:sz w:val="28"/>
          <w:szCs w:val="27"/>
          <w:u w:val="thick"/>
        </w:rPr>
        <w:t xml:space="preserve"> element</w:t>
      </w:r>
      <w:commentRangeStart w:id="80"/>
      <w:r w:rsidRPr="0034058D">
        <w:rPr>
          <w:rFonts w:hint="eastAsia"/>
          <w:color w:val="222222"/>
          <w:sz w:val="28"/>
          <w:szCs w:val="27"/>
          <w:vertAlign w:val="superscript"/>
        </w:rPr>
        <w:t>⑦</w:t>
      </w:r>
      <w:commentRangeEnd w:id="80"/>
      <w:r>
        <w:rPr>
          <w:rStyle w:val="a5"/>
          <w:rFonts w:asciiTheme="minorHAnsi" w:eastAsiaTheme="minorEastAsia" w:hAnsiTheme="minorHAnsi" w:cstheme="minorBidi"/>
          <w:kern w:val="2"/>
        </w:rPr>
        <w:commentReference w:id="80"/>
      </w:r>
      <w:r w:rsidRPr="004A3BEC">
        <w:rPr>
          <w:rFonts w:ascii="Times New Roman" w:hAnsi="Times New Roman" w:cs="Times New Roman"/>
          <w:color w:val="222222"/>
          <w:sz w:val="28"/>
          <w:szCs w:val="27"/>
        </w:rPr>
        <w:t xml:space="preserve"> in the first </w:t>
      </w:r>
      <w:commentRangeStart w:id="81"/>
      <w:r w:rsidRPr="000A450D">
        <w:rPr>
          <w:rFonts w:ascii="Times New Roman" w:hAnsi="Times New Roman" w:cs="Times New Roman"/>
          <w:b/>
          <w:color w:val="0070C0"/>
          <w:sz w:val="28"/>
          <w:szCs w:val="27"/>
        </w:rPr>
        <w:t>intron</w:t>
      </w:r>
      <w:commentRangeEnd w:id="81"/>
      <w:r w:rsidRPr="000A450D">
        <w:rPr>
          <w:rStyle w:val="a5"/>
          <w:rFonts w:asciiTheme="minorHAnsi" w:eastAsiaTheme="minorEastAsia" w:hAnsiTheme="minorHAnsi" w:cstheme="minorBidi"/>
          <w:b/>
          <w:color w:val="0070C0"/>
          <w:kern w:val="2"/>
        </w:rPr>
        <w:commentReference w:id="81"/>
      </w:r>
      <w:r w:rsidRPr="000A450D">
        <w:rPr>
          <w:rFonts w:ascii="Times New Roman" w:hAnsi="Times New Roman" w:cs="Times New Roman"/>
          <w:b/>
          <w:color w:val="222222"/>
          <w:sz w:val="28"/>
          <w:szCs w:val="27"/>
        </w:rPr>
        <w:t xml:space="preserve"> </w:t>
      </w:r>
      <w:r w:rsidRPr="004A3BEC">
        <w:rPr>
          <w:rFonts w:ascii="Times New Roman" w:hAnsi="Times New Roman" w:cs="Times New Roman"/>
          <w:color w:val="222222"/>
          <w:sz w:val="28"/>
          <w:szCs w:val="27"/>
        </w:rPr>
        <w:t>of </w:t>
      </w:r>
      <w:r w:rsidRPr="004A3BEC">
        <w:rPr>
          <w:rFonts w:ascii="Times New Roman" w:hAnsi="Times New Roman" w:cs="Times New Roman"/>
          <w:i/>
          <w:iCs/>
          <w:color w:val="222222"/>
          <w:sz w:val="28"/>
          <w:szCs w:val="27"/>
        </w:rPr>
        <w:t>UGT2B7</w:t>
      </w:r>
      <w:r w:rsidRPr="004A3BEC">
        <w:rPr>
          <w:rFonts w:ascii="Times New Roman" w:hAnsi="Times New Roman" w:cs="Times New Roman"/>
          <w:color w:val="222222"/>
          <w:sz w:val="28"/>
          <w:szCs w:val="27"/>
        </w:rPr>
        <w:t xml:space="preserve"> was </w:t>
      </w:r>
      <w:commentRangeStart w:id="82"/>
      <w:r w:rsidRPr="0053233A">
        <w:rPr>
          <w:rFonts w:ascii="Times New Roman" w:hAnsi="Times New Roman" w:cs="Times New Roman"/>
          <w:b/>
          <w:color w:val="FF0000"/>
          <w:sz w:val="28"/>
          <w:szCs w:val="27"/>
        </w:rPr>
        <w:t>detect</w:t>
      </w:r>
      <w:commentRangeEnd w:id="82"/>
      <w:r w:rsidRPr="0053233A">
        <w:rPr>
          <w:rStyle w:val="a5"/>
          <w:rFonts w:asciiTheme="minorHAnsi" w:eastAsiaTheme="minorEastAsia" w:hAnsiTheme="minorHAnsi" w:cstheme="minorBidi"/>
          <w:b/>
          <w:color w:val="FF0000"/>
          <w:kern w:val="2"/>
        </w:rPr>
        <w:commentReference w:id="82"/>
      </w:r>
      <w:r w:rsidRPr="0053233A">
        <w:rPr>
          <w:rFonts w:ascii="Times New Roman" w:hAnsi="Times New Roman" w:cs="Times New Roman"/>
          <w:b/>
          <w:color w:val="FF0000"/>
          <w:sz w:val="28"/>
          <w:szCs w:val="27"/>
        </w:rPr>
        <w:t>ed</w:t>
      </w:r>
      <w:r w:rsidRPr="004A3BEC">
        <w:rPr>
          <w:rFonts w:ascii="Times New Roman" w:hAnsi="Times New Roman" w:cs="Times New Roman"/>
          <w:color w:val="222222"/>
          <w:sz w:val="28"/>
          <w:szCs w:val="27"/>
        </w:rPr>
        <w:t xml:space="preserve"> in 34% of </w:t>
      </w:r>
      <w:commentRangeStart w:id="83"/>
      <w:r w:rsidRPr="000A450D">
        <w:rPr>
          <w:rFonts w:ascii="Times New Roman" w:hAnsi="Times New Roman" w:cs="Times New Roman"/>
          <w:b/>
          <w:color w:val="0070C0"/>
          <w:sz w:val="28"/>
          <w:szCs w:val="27"/>
        </w:rPr>
        <w:t>renal</w:t>
      </w:r>
      <w:commentRangeEnd w:id="83"/>
      <w:r w:rsidRPr="000A450D">
        <w:rPr>
          <w:rStyle w:val="a5"/>
          <w:rFonts w:asciiTheme="minorHAnsi" w:eastAsiaTheme="minorEastAsia" w:hAnsiTheme="minorHAnsi" w:cstheme="minorBidi"/>
          <w:b/>
          <w:color w:val="0070C0"/>
          <w:kern w:val="2"/>
        </w:rPr>
        <w:commentReference w:id="83"/>
      </w:r>
      <w:r w:rsidRPr="000A450D">
        <w:rPr>
          <w:rFonts w:ascii="Times New Roman" w:hAnsi="Times New Roman" w:cs="Times New Roman"/>
          <w:b/>
          <w:color w:val="222222"/>
          <w:sz w:val="28"/>
          <w:szCs w:val="27"/>
        </w:rPr>
        <w:t xml:space="preserve"> </w:t>
      </w:r>
      <w:r w:rsidRPr="004A3BEC">
        <w:rPr>
          <w:rFonts w:ascii="Times New Roman" w:hAnsi="Times New Roman" w:cs="Times New Roman"/>
          <w:color w:val="222222"/>
          <w:sz w:val="28"/>
          <w:szCs w:val="27"/>
        </w:rPr>
        <w:t xml:space="preserve">cell </w:t>
      </w:r>
      <w:commentRangeStart w:id="84"/>
      <w:r w:rsidRPr="000A450D">
        <w:rPr>
          <w:rFonts w:ascii="Times New Roman" w:hAnsi="Times New Roman" w:cs="Times New Roman"/>
          <w:b/>
          <w:color w:val="0070C0"/>
          <w:sz w:val="28"/>
          <w:szCs w:val="27"/>
        </w:rPr>
        <w:t>carcinoma</w:t>
      </w:r>
      <w:commentRangeEnd w:id="84"/>
      <w:r w:rsidRPr="000A450D">
        <w:rPr>
          <w:rStyle w:val="a5"/>
          <w:rFonts w:asciiTheme="minorHAnsi" w:eastAsiaTheme="minorEastAsia" w:hAnsiTheme="minorHAnsi" w:cstheme="minorBidi"/>
          <w:b/>
          <w:color w:val="0070C0"/>
          <w:kern w:val="2"/>
        </w:rPr>
        <w:commentReference w:id="84"/>
      </w:r>
      <w:r w:rsidRPr="004A3BEC">
        <w:rPr>
          <w:rFonts w:ascii="Times New Roman" w:hAnsi="Times New Roman" w:cs="Times New Roman"/>
          <w:color w:val="222222"/>
          <w:sz w:val="28"/>
          <w:szCs w:val="27"/>
        </w:rPr>
        <w:t xml:space="preserve"> </w:t>
      </w:r>
      <w:commentRangeStart w:id="85"/>
      <w:r w:rsidRPr="0034058D">
        <w:rPr>
          <w:rFonts w:ascii="Times New Roman" w:hAnsi="Times New Roman" w:cs="Times New Roman"/>
          <w:b/>
          <w:color w:val="FF0000"/>
          <w:sz w:val="28"/>
          <w:szCs w:val="27"/>
        </w:rPr>
        <w:t>samples</w:t>
      </w:r>
      <w:r w:rsidRPr="0034058D">
        <w:rPr>
          <w:rFonts w:ascii="Times New Roman" w:hAnsi="Times New Roman" w:cs="Times New Roman"/>
          <w:color w:val="FF0000"/>
          <w:sz w:val="28"/>
          <w:szCs w:val="27"/>
        </w:rPr>
        <w:t xml:space="preserve"> </w:t>
      </w:r>
      <w:commentRangeEnd w:id="85"/>
      <w:r>
        <w:rPr>
          <w:rStyle w:val="a5"/>
          <w:rFonts w:asciiTheme="minorHAnsi" w:eastAsiaTheme="minorEastAsia" w:hAnsiTheme="minorHAnsi" w:cstheme="minorBidi"/>
          <w:kern w:val="2"/>
        </w:rPr>
        <w:commentReference w:id="85"/>
      </w:r>
      <w:r w:rsidRPr="004A3BEC">
        <w:rPr>
          <w:rFonts w:ascii="Times New Roman" w:hAnsi="Times New Roman" w:cs="Times New Roman"/>
          <w:color w:val="222222"/>
          <w:sz w:val="28"/>
          <w:szCs w:val="27"/>
        </w:rPr>
        <w:t xml:space="preserve">and was </w:t>
      </w:r>
      <w:commentRangeStart w:id="86"/>
      <w:r w:rsidRPr="0034058D">
        <w:rPr>
          <w:rFonts w:ascii="Times New Roman" w:hAnsi="Times New Roman" w:cs="Times New Roman"/>
          <w:b/>
          <w:color w:val="FF0000"/>
          <w:sz w:val="28"/>
          <w:szCs w:val="27"/>
        </w:rPr>
        <w:t>validate</w:t>
      </w:r>
      <w:commentRangeEnd w:id="86"/>
      <w:r w:rsidRPr="0034058D">
        <w:rPr>
          <w:rStyle w:val="a5"/>
          <w:rFonts w:asciiTheme="minorHAnsi" w:eastAsiaTheme="minorEastAsia" w:hAnsiTheme="minorHAnsi" w:cstheme="minorBidi"/>
          <w:b/>
          <w:color w:val="FF0000"/>
          <w:kern w:val="2"/>
        </w:rPr>
        <w:commentReference w:id="86"/>
      </w:r>
      <w:r w:rsidRPr="0034058D">
        <w:rPr>
          <w:rFonts w:ascii="Times New Roman" w:hAnsi="Times New Roman" w:cs="Times New Roman"/>
          <w:b/>
          <w:color w:val="FF0000"/>
          <w:sz w:val="28"/>
          <w:szCs w:val="27"/>
        </w:rPr>
        <w:t>d</w:t>
      </w:r>
      <w:r w:rsidRPr="004A3BEC">
        <w:rPr>
          <w:rFonts w:ascii="Times New Roman" w:hAnsi="Times New Roman" w:cs="Times New Roman"/>
          <w:color w:val="222222"/>
          <w:sz w:val="28"/>
          <w:szCs w:val="27"/>
        </w:rPr>
        <w:t xml:space="preserve"> by long-read DNA </w:t>
      </w:r>
      <w:commentRangeStart w:id="87"/>
      <w:r w:rsidRPr="0034058D">
        <w:rPr>
          <w:rFonts w:ascii="Times New Roman" w:hAnsi="Times New Roman" w:cs="Times New Roman"/>
          <w:b/>
          <w:color w:val="FF0000"/>
          <w:sz w:val="28"/>
          <w:szCs w:val="27"/>
        </w:rPr>
        <w:t>sequencing</w:t>
      </w:r>
      <w:commentRangeEnd w:id="87"/>
      <w:r w:rsidRPr="0034058D">
        <w:rPr>
          <w:rStyle w:val="a5"/>
          <w:rFonts w:asciiTheme="minorHAnsi" w:eastAsiaTheme="minorEastAsia" w:hAnsiTheme="minorHAnsi" w:cstheme="minorBidi"/>
          <w:b/>
          <w:color w:val="FF0000"/>
          <w:kern w:val="2"/>
        </w:rPr>
        <w:commentReference w:id="87"/>
      </w:r>
      <w:r w:rsidRPr="004A3BEC">
        <w:rPr>
          <w:rFonts w:ascii="Times New Roman" w:hAnsi="Times New Roman" w:cs="Times New Roman"/>
          <w:color w:val="222222"/>
          <w:sz w:val="28"/>
          <w:szCs w:val="27"/>
        </w:rPr>
        <w:t xml:space="preserve">. </w:t>
      </w:r>
    </w:p>
    <w:p w14:paraId="4CD657FB" w14:textId="77777777" w:rsidR="000A450D" w:rsidRPr="0053233A" w:rsidRDefault="000A450D" w:rsidP="00E86275">
      <w:pPr>
        <w:pStyle w:val="a3"/>
        <w:shd w:val="clear" w:color="auto" w:fill="FFFFFF"/>
        <w:spacing w:before="0" w:beforeAutospacing="0" w:after="420" w:afterAutospacing="0"/>
        <w:rPr>
          <w:rFonts w:ascii="Times New Roman" w:hAnsi="Times New Roman" w:cs="Times New Roman"/>
          <w:color w:val="222222"/>
          <w:sz w:val="22"/>
          <w:szCs w:val="27"/>
        </w:rPr>
      </w:pPr>
      <w:r w:rsidRPr="0053233A">
        <w:rPr>
          <w:rFonts w:ascii="Times New Roman" w:hAnsi="Times New Roman" w:cs="Times New Roman"/>
          <w:color w:val="222222"/>
          <w:sz w:val="22"/>
          <w:szCs w:val="27"/>
        </w:rPr>
        <w:t>自主翻译：一个</w:t>
      </w:r>
      <w:r w:rsidRPr="0053233A">
        <w:rPr>
          <w:rFonts w:ascii="Times New Roman" w:hAnsi="Times New Roman" w:cs="Times New Roman"/>
          <w:color w:val="222222"/>
          <w:sz w:val="22"/>
          <w:szCs w:val="27"/>
        </w:rPr>
        <w:t>rRE,  GAAA</w:t>
      </w:r>
      <w:r w:rsidRPr="0053233A">
        <w:rPr>
          <w:rFonts w:ascii="Times New Roman" w:hAnsi="Times New Roman" w:cs="Times New Roman"/>
          <w:color w:val="222222"/>
          <w:sz w:val="22"/>
          <w:szCs w:val="27"/>
        </w:rPr>
        <w:t>反馈序列扩增，在第一个</w:t>
      </w:r>
      <w:r w:rsidRPr="0053233A">
        <w:rPr>
          <w:rFonts w:ascii="Times New Roman" w:hAnsi="Times New Roman" w:cs="Times New Roman"/>
          <w:i/>
          <w:iCs/>
          <w:color w:val="222222"/>
          <w:sz w:val="22"/>
          <w:szCs w:val="27"/>
        </w:rPr>
        <w:t>UGT2B7</w:t>
      </w:r>
      <w:r w:rsidRPr="0053233A">
        <w:rPr>
          <w:rFonts w:ascii="Times New Roman" w:hAnsi="Times New Roman" w:cs="Times New Roman"/>
          <w:iCs/>
          <w:color w:val="222222"/>
          <w:sz w:val="22"/>
          <w:szCs w:val="27"/>
        </w:rPr>
        <w:t>的内含子</w:t>
      </w:r>
      <w:r w:rsidRPr="0053233A">
        <w:rPr>
          <w:rFonts w:ascii="Times New Roman" w:hAnsi="Times New Roman" w:cs="Times New Roman"/>
          <w:color w:val="222222"/>
          <w:sz w:val="22"/>
          <w:szCs w:val="27"/>
        </w:rPr>
        <w:t>接近监管元素，在</w:t>
      </w:r>
      <w:r w:rsidRPr="0053233A">
        <w:rPr>
          <w:rFonts w:ascii="Times New Roman" w:hAnsi="Times New Roman" w:cs="Times New Roman" w:hint="eastAsia"/>
          <w:color w:val="222222"/>
          <w:sz w:val="22"/>
          <w:szCs w:val="27"/>
        </w:rPr>
        <w:t>3</w:t>
      </w:r>
      <w:r w:rsidRPr="0053233A">
        <w:rPr>
          <w:rFonts w:ascii="Times New Roman" w:hAnsi="Times New Roman" w:cs="Times New Roman"/>
          <w:color w:val="222222"/>
          <w:sz w:val="22"/>
          <w:szCs w:val="27"/>
        </w:rPr>
        <w:t>4%</w:t>
      </w:r>
      <w:r w:rsidRPr="0053233A">
        <w:rPr>
          <w:rFonts w:ascii="Times New Roman" w:hAnsi="Times New Roman" w:cs="Times New Roman"/>
          <w:color w:val="222222"/>
          <w:sz w:val="22"/>
          <w:szCs w:val="27"/>
        </w:rPr>
        <w:t>的肾细胞癌症中检测到，和长</w:t>
      </w:r>
      <w:r w:rsidRPr="0053233A">
        <w:rPr>
          <w:rFonts w:ascii="Times New Roman" w:hAnsi="Times New Roman" w:cs="Times New Roman" w:hint="eastAsia"/>
          <w:color w:val="222222"/>
          <w:sz w:val="22"/>
          <w:szCs w:val="27"/>
        </w:rPr>
        <w:t>D</w:t>
      </w:r>
      <w:r w:rsidRPr="0053233A">
        <w:rPr>
          <w:rFonts w:ascii="Times New Roman" w:hAnsi="Times New Roman" w:cs="Times New Roman"/>
          <w:color w:val="222222"/>
          <w:sz w:val="22"/>
          <w:szCs w:val="27"/>
        </w:rPr>
        <w:t>NA</w:t>
      </w:r>
      <w:r w:rsidRPr="0053233A">
        <w:rPr>
          <w:rFonts w:ascii="Times New Roman" w:hAnsi="Times New Roman" w:cs="Times New Roman"/>
          <w:color w:val="222222"/>
          <w:sz w:val="22"/>
          <w:szCs w:val="27"/>
        </w:rPr>
        <w:t>读取测序中验证。</w:t>
      </w:r>
    </w:p>
    <w:p w14:paraId="55FA111F" w14:textId="77777777" w:rsidR="000A450D" w:rsidRPr="0053233A"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7"/>
        </w:rPr>
      </w:pPr>
      <w:r w:rsidRPr="0053233A">
        <w:rPr>
          <w:rFonts w:ascii="Times New Roman" w:hAnsi="Times New Roman" w:cs="Times New Roman"/>
          <w:b/>
          <w:color w:val="538135" w:themeColor="accent6" w:themeShade="BF"/>
          <w:sz w:val="22"/>
          <w:szCs w:val="27"/>
        </w:rPr>
        <w:t>微软翻译：</w:t>
      </w:r>
      <w:r w:rsidRPr="0053233A">
        <w:rPr>
          <w:rFonts w:ascii="Times New Roman" w:hAnsi="Times New Roman" w:cs="Times New Roman"/>
          <w:b/>
          <w:color w:val="538135" w:themeColor="accent6" w:themeShade="BF"/>
          <w:sz w:val="22"/>
          <w:szCs w:val="27"/>
          <w:shd w:val="clear" w:color="auto" w:fill="FFFFFF"/>
        </w:rPr>
        <w:t>在</w:t>
      </w:r>
      <w:r w:rsidRPr="0053233A">
        <w:rPr>
          <w:rFonts w:ascii="Times New Roman" w:hAnsi="Times New Roman" w:cs="Times New Roman"/>
          <w:b/>
          <w:color w:val="538135" w:themeColor="accent6" w:themeShade="BF"/>
          <w:sz w:val="22"/>
          <w:szCs w:val="27"/>
          <w:shd w:val="clear" w:color="auto" w:fill="FFFFFF"/>
        </w:rPr>
        <w:t>34%</w:t>
      </w:r>
      <w:r w:rsidRPr="0053233A">
        <w:rPr>
          <w:rFonts w:ascii="Times New Roman" w:hAnsi="Times New Roman" w:cs="Times New Roman"/>
          <w:b/>
          <w:color w:val="538135" w:themeColor="accent6" w:themeShade="BF"/>
          <w:sz w:val="22"/>
          <w:szCs w:val="27"/>
          <w:shd w:val="clear" w:color="auto" w:fill="FFFFFF"/>
        </w:rPr>
        <w:t>的肾细胞癌样本中检测到一个</w:t>
      </w:r>
      <w:r w:rsidRPr="0053233A">
        <w:rPr>
          <w:rFonts w:ascii="Times New Roman" w:hAnsi="Times New Roman" w:cs="Times New Roman"/>
          <w:b/>
          <w:color w:val="538135" w:themeColor="accent6" w:themeShade="BF"/>
          <w:sz w:val="22"/>
          <w:szCs w:val="27"/>
          <w:shd w:val="clear" w:color="auto" w:fill="FFFFFF"/>
        </w:rPr>
        <w:t>rRE</w:t>
      </w:r>
      <w:r w:rsidRPr="0053233A">
        <w:rPr>
          <w:rFonts w:ascii="Times New Roman" w:hAnsi="Times New Roman" w:cs="Times New Roman"/>
          <w:b/>
          <w:color w:val="538135" w:themeColor="accent6" w:themeShade="BF"/>
          <w:sz w:val="22"/>
          <w:szCs w:val="27"/>
          <w:shd w:val="clear" w:color="auto" w:fill="FFFFFF"/>
        </w:rPr>
        <w:t>，一种</w:t>
      </w:r>
      <w:r w:rsidRPr="0053233A">
        <w:rPr>
          <w:rFonts w:ascii="Times New Roman" w:hAnsi="Times New Roman" w:cs="Times New Roman"/>
          <w:b/>
          <w:color w:val="538135" w:themeColor="accent6" w:themeShade="BF"/>
          <w:sz w:val="22"/>
          <w:szCs w:val="27"/>
          <w:shd w:val="clear" w:color="auto" w:fill="FFFFFF"/>
        </w:rPr>
        <w:t>GAAA</w:t>
      </w:r>
      <w:r w:rsidRPr="0053233A">
        <w:rPr>
          <w:rFonts w:ascii="Times New Roman" w:hAnsi="Times New Roman" w:cs="Times New Roman"/>
          <w:b/>
          <w:color w:val="538135" w:themeColor="accent6" w:themeShade="BF"/>
          <w:sz w:val="22"/>
          <w:szCs w:val="27"/>
          <w:shd w:val="clear" w:color="auto" w:fill="FFFFFF"/>
        </w:rPr>
        <w:t>重复扩增，位于</w:t>
      </w:r>
      <w:r w:rsidRPr="0053233A">
        <w:rPr>
          <w:rFonts w:ascii="Times New Roman" w:hAnsi="Times New Roman" w:cs="Times New Roman"/>
          <w:b/>
          <w:i/>
          <w:iCs/>
          <w:color w:val="538135" w:themeColor="accent6" w:themeShade="BF"/>
          <w:sz w:val="22"/>
          <w:szCs w:val="27"/>
          <w:shd w:val="clear" w:color="auto" w:fill="FFFFFF"/>
        </w:rPr>
        <w:t>UGT2B7</w:t>
      </w:r>
      <w:r w:rsidRPr="0053233A">
        <w:rPr>
          <w:rFonts w:ascii="Times New Roman" w:hAnsi="Times New Roman" w:cs="Times New Roman"/>
          <w:b/>
          <w:color w:val="538135" w:themeColor="accent6" w:themeShade="BF"/>
          <w:sz w:val="22"/>
          <w:szCs w:val="27"/>
          <w:shd w:val="clear" w:color="auto" w:fill="FFFFFF"/>
        </w:rPr>
        <w:t>第一内含子的调节元件附近，并通过长读长</w:t>
      </w:r>
      <w:r w:rsidRPr="0053233A">
        <w:rPr>
          <w:rFonts w:ascii="Times New Roman" w:hAnsi="Times New Roman" w:cs="Times New Roman"/>
          <w:b/>
          <w:color w:val="538135" w:themeColor="accent6" w:themeShade="BF"/>
          <w:sz w:val="22"/>
          <w:szCs w:val="27"/>
          <w:shd w:val="clear" w:color="auto" w:fill="FFFFFF"/>
        </w:rPr>
        <w:t>DNA</w:t>
      </w:r>
      <w:r w:rsidRPr="0053233A">
        <w:rPr>
          <w:rFonts w:ascii="Times New Roman" w:hAnsi="Times New Roman" w:cs="Times New Roman"/>
          <w:b/>
          <w:color w:val="538135" w:themeColor="accent6" w:themeShade="BF"/>
          <w:sz w:val="22"/>
          <w:szCs w:val="27"/>
          <w:shd w:val="clear" w:color="auto" w:fill="FFFFFF"/>
        </w:rPr>
        <w:t>测序进行了验证。</w:t>
      </w:r>
    </w:p>
    <w:p w14:paraId="756FC367" w14:textId="77777777" w:rsidR="000A450D"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34058D">
        <w:rPr>
          <w:rFonts w:ascii="Times New Roman" w:hAnsi="Times New Roman" w:cs="Times New Roman"/>
          <w:color w:val="222222"/>
          <w:sz w:val="28"/>
          <w:szCs w:val="27"/>
          <w:bdr w:val="single" w:sz="4" w:space="0" w:color="auto"/>
        </w:rPr>
        <w:t>Moreover</w:t>
      </w:r>
      <w:r w:rsidRPr="004A3BEC">
        <w:rPr>
          <w:rFonts w:ascii="Times New Roman" w:hAnsi="Times New Roman" w:cs="Times New Roman"/>
          <w:color w:val="222222"/>
          <w:sz w:val="28"/>
          <w:szCs w:val="27"/>
        </w:rPr>
        <w:t xml:space="preserve">, in </w:t>
      </w:r>
      <w:commentRangeStart w:id="88"/>
      <w:r w:rsidRPr="0034058D">
        <w:rPr>
          <w:rFonts w:ascii="Times New Roman" w:hAnsi="Times New Roman" w:cs="Times New Roman"/>
          <w:b/>
          <w:color w:val="FF0000"/>
          <w:sz w:val="28"/>
          <w:szCs w:val="27"/>
        </w:rPr>
        <w:t>preliminary</w:t>
      </w:r>
      <w:commentRangeEnd w:id="88"/>
      <w:r w:rsidRPr="0034058D">
        <w:rPr>
          <w:rStyle w:val="a5"/>
          <w:rFonts w:asciiTheme="minorHAnsi" w:eastAsiaTheme="minorEastAsia" w:hAnsiTheme="minorHAnsi" w:cstheme="minorBidi"/>
          <w:b/>
          <w:color w:val="FF0000"/>
          <w:kern w:val="2"/>
        </w:rPr>
        <w:commentReference w:id="88"/>
      </w:r>
      <w:r w:rsidRPr="004A3BEC">
        <w:rPr>
          <w:rFonts w:ascii="Times New Roman" w:hAnsi="Times New Roman" w:cs="Times New Roman"/>
          <w:color w:val="222222"/>
          <w:sz w:val="28"/>
          <w:szCs w:val="27"/>
        </w:rPr>
        <w:t xml:space="preserve"> experiments,</w:t>
      </w:r>
      <w:commentRangeStart w:id="89"/>
      <w:r w:rsidRPr="004A3BEC">
        <w:rPr>
          <w:rFonts w:ascii="Times New Roman" w:hAnsi="Times New Roman" w:cs="Times New Roman"/>
          <w:color w:val="222222"/>
          <w:sz w:val="28"/>
          <w:szCs w:val="27"/>
        </w:rPr>
        <w:t xml:space="preserve"> </w:t>
      </w:r>
      <w:r w:rsidRPr="000A450D">
        <w:rPr>
          <w:rFonts w:ascii="Times New Roman" w:hAnsi="Times New Roman" w:cs="Times New Roman"/>
          <w:b/>
          <w:color w:val="0070C0"/>
          <w:sz w:val="28"/>
          <w:szCs w:val="27"/>
          <w:u w:val="single"/>
        </w:rPr>
        <w:t>treating cells</w:t>
      </w:r>
      <w:commentRangeEnd w:id="89"/>
      <w:r w:rsidRPr="000A450D">
        <w:rPr>
          <w:rStyle w:val="a5"/>
          <w:rFonts w:asciiTheme="minorHAnsi" w:eastAsiaTheme="minorEastAsia" w:hAnsiTheme="minorHAnsi" w:cstheme="minorBidi"/>
          <w:b/>
          <w:color w:val="0070C0"/>
          <w:kern w:val="2"/>
          <w:u w:val="single"/>
        </w:rPr>
        <w:commentReference w:id="89"/>
      </w:r>
      <w:r w:rsidRPr="004A3BEC">
        <w:rPr>
          <w:rFonts w:ascii="Times New Roman" w:hAnsi="Times New Roman" w:cs="Times New Roman"/>
          <w:color w:val="222222"/>
          <w:sz w:val="28"/>
          <w:szCs w:val="27"/>
        </w:rPr>
        <w:t xml:space="preserve"> that </w:t>
      </w:r>
      <w:commentRangeStart w:id="90"/>
      <w:r w:rsidRPr="00CC710C">
        <w:rPr>
          <w:rFonts w:ascii="Times New Roman" w:hAnsi="Times New Roman" w:cs="Times New Roman"/>
          <w:b/>
          <w:i/>
          <w:color w:val="FF0000"/>
          <w:sz w:val="28"/>
          <w:szCs w:val="27"/>
        </w:rPr>
        <w:t>harbour</w:t>
      </w:r>
      <w:commentRangeEnd w:id="90"/>
      <w:r w:rsidRPr="00CC710C">
        <w:rPr>
          <w:rStyle w:val="a5"/>
          <w:rFonts w:asciiTheme="minorHAnsi" w:eastAsiaTheme="minorEastAsia" w:hAnsiTheme="minorHAnsi" w:cstheme="minorBidi"/>
          <w:b/>
          <w:i/>
          <w:color w:val="FF0000"/>
          <w:kern w:val="2"/>
        </w:rPr>
        <w:commentReference w:id="90"/>
      </w:r>
      <w:r w:rsidRPr="004A3BEC">
        <w:rPr>
          <w:rFonts w:ascii="Times New Roman" w:hAnsi="Times New Roman" w:cs="Times New Roman"/>
          <w:color w:val="222222"/>
          <w:sz w:val="28"/>
          <w:szCs w:val="27"/>
        </w:rPr>
        <w:t xml:space="preserve"> this rRE </w:t>
      </w:r>
      <w:r w:rsidRPr="0034058D">
        <w:rPr>
          <w:rFonts w:ascii="Times New Roman" w:hAnsi="Times New Roman" w:cs="Times New Roman"/>
          <w:i/>
          <w:color w:val="FF0000"/>
          <w:sz w:val="28"/>
          <w:szCs w:val="27"/>
          <w:bdr w:val="single" w:sz="4" w:space="0" w:color="auto"/>
        </w:rPr>
        <w:t>with</w:t>
      </w:r>
      <w:r w:rsidRPr="004A3BEC">
        <w:rPr>
          <w:rFonts w:ascii="Times New Roman" w:hAnsi="Times New Roman" w:cs="Times New Roman"/>
          <w:color w:val="222222"/>
          <w:sz w:val="28"/>
          <w:szCs w:val="27"/>
        </w:rPr>
        <w:t xml:space="preserve"> a GAAA-</w:t>
      </w:r>
      <w:commentRangeStart w:id="91"/>
      <w:r w:rsidRPr="000A450D">
        <w:rPr>
          <w:rFonts w:ascii="Times New Roman" w:hAnsi="Times New Roman" w:cs="Times New Roman"/>
          <w:b/>
          <w:color w:val="FF0000"/>
          <w:sz w:val="28"/>
          <w:szCs w:val="27"/>
        </w:rPr>
        <w:t>targeting</w:t>
      </w:r>
      <w:commentRangeEnd w:id="91"/>
      <w:r w:rsidRPr="000A450D">
        <w:rPr>
          <w:rStyle w:val="a5"/>
          <w:rFonts w:asciiTheme="minorHAnsi" w:eastAsiaTheme="minorEastAsia" w:hAnsiTheme="minorHAnsi" w:cstheme="minorBidi"/>
          <w:b/>
          <w:color w:val="FF0000"/>
          <w:kern w:val="2"/>
        </w:rPr>
        <w:commentReference w:id="91"/>
      </w:r>
      <w:r w:rsidRPr="000A450D">
        <w:rPr>
          <w:rFonts w:ascii="Times New Roman" w:hAnsi="Times New Roman" w:cs="Times New Roman"/>
          <w:b/>
          <w:color w:val="FF0000"/>
          <w:sz w:val="28"/>
          <w:szCs w:val="27"/>
        </w:rPr>
        <w:t xml:space="preserve"> </w:t>
      </w:r>
      <w:commentRangeStart w:id="92"/>
      <w:r w:rsidRPr="000A450D">
        <w:rPr>
          <w:rFonts w:ascii="Times New Roman" w:hAnsi="Times New Roman" w:cs="Times New Roman"/>
          <w:b/>
          <w:color w:val="FF0000"/>
          <w:sz w:val="28"/>
          <w:szCs w:val="27"/>
        </w:rPr>
        <w:t>molecule</w:t>
      </w:r>
      <w:commentRangeEnd w:id="92"/>
      <w:r w:rsidRPr="000A450D">
        <w:rPr>
          <w:rStyle w:val="a5"/>
          <w:rFonts w:asciiTheme="minorHAnsi" w:eastAsiaTheme="minorEastAsia" w:hAnsiTheme="minorHAnsi" w:cstheme="minorBidi"/>
          <w:b/>
          <w:color w:val="FF0000"/>
          <w:kern w:val="2"/>
        </w:rPr>
        <w:commentReference w:id="92"/>
      </w:r>
      <w:r w:rsidRPr="006A1E00">
        <w:rPr>
          <w:rFonts w:ascii="Times New Roman" w:hAnsi="Times New Roman" w:cs="Times New Roman"/>
          <w:i/>
          <w:color w:val="222222"/>
          <w:sz w:val="28"/>
          <w:szCs w:val="27"/>
        </w:rPr>
        <w:t xml:space="preserve"> led to </w:t>
      </w:r>
      <w:r w:rsidRPr="004A3BEC">
        <w:rPr>
          <w:rFonts w:ascii="Times New Roman" w:hAnsi="Times New Roman" w:cs="Times New Roman"/>
          <w:color w:val="222222"/>
          <w:sz w:val="28"/>
          <w:szCs w:val="27"/>
        </w:rPr>
        <w:t xml:space="preserve">a dose-dependent decrease in </w:t>
      </w:r>
      <w:r w:rsidRPr="000A450D">
        <w:rPr>
          <w:rFonts w:ascii="Times New Roman" w:hAnsi="Times New Roman" w:cs="Times New Roman"/>
          <w:b/>
          <w:color w:val="0070C0"/>
          <w:sz w:val="28"/>
          <w:szCs w:val="27"/>
          <w:u w:val="single"/>
        </w:rPr>
        <w:t xml:space="preserve">cell </w:t>
      </w:r>
      <w:commentRangeStart w:id="93"/>
      <w:r w:rsidRPr="000A450D">
        <w:rPr>
          <w:rFonts w:ascii="Times New Roman" w:hAnsi="Times New Roman" w:cs="Times New Roman"/>
          <w:b/>
          <w:color w:val="0070C0"/>
          <w:sz w:val="28"/>
          <w:szCs w:val="27"/>
          <w:u w:val="single"/>
        </w:rPr>
        <w:t>proliferation</w:t>
      </w:r>
      <w:commentRangeEnd w:id="93"/>
      <w:r w:rsidRPr="000A450D">
        <w:rPr>
          <w:rStyle w:val="a5"/>
          <w:rFonts w:asciiTheme="minorHAnsi" w:eastAsiaTheme="minorEastAsia" w:hAnsiTheme="minorHAnsi" w:cstheme="minorBidi"/>
          <w:b/>
          <w:color w:val="0070C0"/>
          <w:kern w:val="2"/>
          <w:u w:val="single"/>
        </w:rPr>
        <w:commentReference w:id="93"/>
      </w:r>
      <w:r w:rsidRPr="004A3BEC">
        <w:rPr>
          <w:rFonts w:ascii="Times New Roman" w:hAnsi="Times New Roman" w:cs="Times New Roman"/>
          <w:color w:val="222222"/>
          <w:sz w:val="28"/>
          <w:szCs w:val="27"/>
        </w:rPr>
        <w:t xml:space="preserve">. </w:t>
      </w:r>
    </w:p>
    <w:p w14:paraId="5BA82AE5" w14:textId="77777777" w:rsidR="000A450D" w:rsidRPr="0034058D" w:rsidRDefault="000A450D"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34058D">
        <w:rPr>
          <w:rFonts w:ascii="Times New Roman" w:hAnsi="Times New Roman" w:cs="Times New Roman"/>
          <w:color w:val="222222"/>
          <w:sz w:val="22"/>
          <w:szCs w:val="22"/>
        </w:rPr>
        <w:t>自主翻译：然而，在初步的实验中，处理细胞</w:t>
      </w:r>
      <w:r>
        <w:rPr>
          <w:rFonts w:ascii="Times New Roman" w:hAnsi="Times New Roman" w:cs="Times New Roman"/>
          <w:color w:val="222222"/>
          <w:sz w:val="22"/>
          <w:szCs w:val="22"/>
        </w:rPr>
        <w:t>导致</w:t>
      </w:r>
      <w:r w:rsidRPr="0034058D">
        <w:rPr>
          <w:rFonts w:ascii="Times New Roman" w:hAnsi="Times New Roman" w:cs="Times New Roman"/>
          <w:color w:val="222222"/>
          <w:sz w:val="22"/>
          <w:szCs w:val="22"/>
        </w:rPr>
        <w:t>rRE</w:t>
      </w:r>
      <w:r w:rsidRPr="0034058D">
        <w:rPr>
          <w:rFonts w:ascii="Times New Roman" w:hAnsi="Times New Roman" w:cs="Times New Roman"/>
          <w:color w:val="222222"/>
          <w:sz w:val="22"/>
          <w:szCs w:val="22"/>
        </w:rPr>
        <w:t>和</w:t>
      </w:r>
      <w:r w:rsidRPr="0034058D">
        <w:rPr>
          <w:rFonts w:ascii="Times New Roman" w:hAnsi="Times New Roman" w:cs="Times New Roman"/>
          <w:color w:val="222222"/>
          <w:sz w:val="22"/>
          <w:szCs w:val="22"/>
        </w:rPr>
        <w:t>GAAA</w:t>
      </w:r>
      <w:r w:rsidRPr="0034058D">
        <w:rPr>
          <w:rFonts w:ascii="Times New Roman" w:hAnsi="Times New Roman" w:cs="Times New Roman"/>
          <w:color w:val="222222"/>
          <w:sz w:val="22"/>
          <w:szCs w:val="22"/>
        </w:rPr>
        <w:t>靶向分子在细胞增殖中引起剂量依赖性下降</w:t>
      </w:r>
    </w:p>
    <w:p w14:paraId="5D82835C" w14:textId="77777777" w:rsidR="000A450D" w:rsidRPr="0034058D" w:rsidRDefault="000A450D"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34058D">
        <w:rPr>
          <w:rFonts w:ascii="Times New Roman" w:hAnsi="Times New Roman" w:cs="Times New Roman"/>
          <w:b/>
          <w:color w:val="538135" w:themeColor="accent6" w:themeShade="BF"/>
          <w:sz w:val="22"/>
          <w:szCs w:val="22"/>
        </w:rPr>
        <w:t>微软翻译：</w:t>
      </w:r>
      <w:r w:rsidRPr="0034058D">
        <w:rPr>
          <w:rFonts w:ascii="Times New Roman" w:hAnsi="Times New Roman" w:cs="Times New Roman"/>
          <w:b/>
          <w:color w:val="538135" w:themeColor="accent6" w:themeShade="BF"/>
          <w:sz w:val="22"/>
          <w:szCs w:val="22"/>
          <w:bdr w:val="single" w:sz="4" w:space="0" w:color="auto"/>
          <w:shd w:val="clear" w:color="auto" w:fill="FFFFFF"/>
        </w:rPr>
        <w:t>此外</w:t>
      </w:r>
      <w:r w:rsidRPr="0034058D">
        <w:rPr>
          <w:rFonts w:ascii="Times New Roman" w:hAnsi="Times New Roman" w:cs="Times New Roman"/>
          <w:b/>
          <w:color w:val="538135" w:themeColor="accent6" w:themeShade="BF"/>
          <w:sz w:val="22"/>
          <w:szCs w:val="22"/>
          <w:shd w:val="clear" w:color="auto" w:fill="FFFFFF"/>
        </w:rPr>
        <w:t>，在初步实验中，</w:t>
      </w:r>
      <w:r w:rsidRPr="0034058D">
        <w:rPr>
          <w:rFonts w:ascii="Times New Roman" w:hAnsi="Times New Roman" w:cs="Times New Roman"/>
          <w:b/>
          <w:color w:val="538135" w:themeColor="accent6" w:themeShade="BF"/>
          <w:sz w:val="22"/>
          <w:szCs w:val="22"/>
          <w:bdr w:val="single" w:sz="4" w:space="0" w:color="auto"/>
          <w:shd w:val="clear" w:color="auto" w:fill="FFFFFF"/>
        </w:rPr>
        <w:t>用</w:t>
      </w:r>
      <w:r w:rsidRPr="0034058D">
        <w:rPr>
          <w:rFonts w:ascii="Times New Roman" w:hAnsi="Times New Roman" w:cs="Times New Roman"/>
          <w:b/>
          <w:color w:val="538135" w:themeColor="accent6" w:themeShade="BF"/>
          <w:sz w:val="22"/>
          <w:szCs w:val="22"/>
          <w:shd w:val="clear" w:color="auto" w:fill="FFFFFF"/>
        </w:rPr>
        <w:t>GAAA</w:t>
      </w:r>
      <w:r w:rsidRPr="0034058D">
        <w:rPr>
          <w:rFonts w:ascii="Times New Roman" w:hAnsi="Times New Roman" w:cs="Times New Roman"/>
          <w:b/>
          <w:color w:val="538135" w:themeColor="accent6" w:themeShade="BF"/>
          <w:sz w:val="22"/>
          <w:szCs w:val="22"/>
          <w:shd w:val="clear" w:color="auto" w:fill="FFFFFF"/>
        </w:rPr>
        <w:t>靶向分子处理含有这种</w:t>
      </w:r>
      <w:r w:rsidRPr="0034058D">
        <w:rPr>
          <w:rFonts w:ascii="Times New Roman" w:hAnsi="Times New Roman" w:cs="Times New Roman"/>
          <w:b/>
          <w:color w:val="538135" w:themeColor="accent6" w:themeShade="BF"/>
          <w:sz w:val="22"/>
          <w:szCs w:val="22"/>
          <w:shd w:val="clear" w:color="auto" w:fill="FFFFFF"/>
        </w:rPr>
        <w:t>rRE</w:t>
      </w:r>
      <w:r w:rsidRPr="0034058D">
        <w:rPr>
          <w:rFonts w:ascii="Times New Roman" w:hAnsi="Times New Roman" w:cs="Times New Roman"/>
          <w:b/>
          <w:color w:val="538135" w:themeColor="accent6" w:themeShade="BF"/>
          <w:sz w:val="22"/>
          <w:szCs w:val="22"/>
          <w:shd w:val="clear" w:color="auto" w:fill="FFFFFF"/>
        </w:rPr>
        <w:t>的细胞导致细胞增殖的剂量依赖性减少。</w:t>
      </w:r>
    </w:p>
    <w:p w14:paraId="72F63709" w14:textId="77777777" w:rsidR="000A450D" w:rsidRPr="004A3BEC" w:rsidRDefault="000A450D"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4A3BEC">
        <w:rPr>
          <w:rFonts w:ascii="Times New Roman" w:hAnsi="Times New Roman" w:cs="Times New Roman"/>
          <w:color w:val="222222"/>
          <w:sz w:val="28"/>
          <w:szCs w:val="27"/>
        </w:rPr>
        <w:t xml:space="preserve">Overall, our results </w:t>
      </w:r>
      <w:r w:rsidRPr="0034058D">
        <w:rPr>
          <w:rFonts w:ascii="Times New Roman" w:hAnsi="Times New Roman" w:cs="Times New Roman"/>
          <w:color w:val="222222"/>
          <w:sz w:val="28"/>
          <w:szCs w:val="27"/>
          <w:bdr w:val="single" w:sz="4" w:space="0" w:color="auto"/>
        </w:rPr>
        <w:t>suggest</w:t>
      </w:r>
      <w:r w:rsidRPr="004A3BEC">
        <w:rPr>
          <w:rFonts w:ascii="Times New Roman" w:hAnsi="Times New Roman" w:cs="Times New Roman"/>
          <w:color w:val="222222"/>
          <w:sz w:val="28"/>
          <w:szCs w:val="27"/>
        </w:rPr>
        <w:t xml:space="preserve"> that rREs may be an important but </w:t>
      </w:r>
      <w:r w:rsidRPr="00201C96">
        <w:rPr>
          <w:rFonts w:ascii="Times New Roman" w:hAnsi="Times New Roman" w:cs="Times New Roman"/>
          <w:b/>
          <w:color w:val="FF0000"/>
          <w:sz w:val="28"/>
          <w:szCs w:val="27"/>
        </w:rPr>
        <w:t xml:space="preserve">unexplored </w:t>
      </w:r>
      <w:r w:rsidRPr="004A3BEC">
        <w:rPr>
          <w:rFonts w:ascii="Times New Roman" w:hAnsi="Times New Roman" w:cs="Times New Roman"/>
          <w:color w:val="222222"/>
          <w:sz w:val="28"/>
          <w:szCs w:val="27"/>
        </w:rPr>
        <w:t xml:space="preserve">source of genetic </w:t>
      </w:r>
      <w:commentRangeStart w:id="94"/>
      <w:r w:rsidRPr="00201C96">
        <w:rPr>
          <w:rFonts w:ascii="Times New Roman" w:hAnsi="Times New Roman" w:cs="Times New Roman"/>
          <w:color w:val="FF0000"/>
          <w:sz w:val="28"/>
          <w:szCs w:val="27"/>
        </w:rPr>
        <w:t>variation</w:t>
      </w:r>
      <w:commentRangeEnd w:id="94"/>
      <w:r w:rsidRPr="00201C96">
        <w:rPr>
          <w:rStyle w:val="a5"/>
          <w:rFonts w:asciiTheme="minorHAnsi" w:eastAsiaTheme="minorEastAsia" w:hAnsiTheme="minorHAnsi" w:cstheme="minorBidi"/>
          <w:color w:val="FF0000"/>
          <w:kern w:val="2"/>
        </w:rPr>
        <w:commentReference w:id="94"/>
      </w:r>
      <w:r w:rsidRPr="004A3BEC">
        <w:rPr>
          <w:rFonts w:ascii="Times New Roman" w:hAnsi="Times New Roman" w:cs="Times New Roman"/>
          <w:color w:val="222222"/>
          <w:sz w:val="28"/>
          <w:szCs w:val="27"/>
        </w:rPr>
        <w:t xml:space="preserve"> in human cancer, and we provide a </w:t>
      </w:r>
      <w:commentRangeStart w:id="95"/>
      <w:r w:rsidRPr="0034058D">
        <w:rPr>
          <w:rFonts w:ascii="Times New Roman" w:hAnsi="Times New Roman" w:cs="Times New Roman"/>
          <w:b/>
          <w:color w:val="FF0000"/>
          <w:sz w:val="28"/>
          <w:szCs w:val="27"/>
        </w:rPr>
        <w:t>comprehensive</w:t>
      </w:r>
      <w:commentRangeEnd w:id="95"/>
      <w:r w:rsidRPr="0034058D">
        <w:rPr>
          <w:rStyle w:val="a5"/>
          <w:rFonts w:asciiTheme="minorHAnsi" w:eastAsiaTheme="minorEastAsia" w:hAnsiTheme="minorHAnsi" w:cstheme="minorBidi"/>
          <w:b/>
          <w:color w:val="FF0000"/>
          <w:kern w:val="2"/>
        </w:rPr>
        <w:commentReference w:id="95"/>
      </w:r>
      <w:r w:rsidRPr="004A3BEC">
        <w:rPr>
          <w:rFonts w:ascii="Times New Roman" w:hAnsi="Times New Roman" w:cs="Times New Roman"/>
          <w:color w:val="222222"/>
          <w:sz w:val="28"/>
          <w:szCs w:val="27"/>
        </w:rPr>
        <w:t xml:space="preserve"> </w:t>
      </w:r>
      <w:commentRangeStart w:id="96"/>
      <w:r w:rsidRPr="000A450D">
        <w:rPr>
          <w:rFonts w:ascii="Times New Roman" w:hAnsi="Times New Roman" w:cs="Times New Roman"/>
          <w:b/>
          <w:color w:val="FF0000"/>
          <w:sz w:val="28"/>
          <w:szCs w:val="27"/>
        </w:rPr>
        <w:t>catalogue</w:t>
      </w:r>
      <w:commentRangeEnd w:id="96"/>
      <w:r w:rsidRPr="000A450D">
        <w:rPr>
          <w:rStyle w:val="a5"/>
          <w:rFonts w:asciiTheme="minorHAnsi" w:eastAsiaTheme="minorEastAsia" w:hAnsiTheme="minorHAnsi" w:cstheme="minorBidi"/>
          <w:b/>
          <w:color w:val="FF0000"/>
          <w:kern w:val="2"/>
        </w:rPr>
        <w:commentReference w:id="96"/>
      </w:r>
      <w:r w:rsidRPr="004A3BEC">
        <w:rPr>
          <w:rFonts w:ascii="Times New Roman" w:hAnsi="Times New Roman" w:cs="Times New Roman"/>
          <w:color w:val="222222"/>
          <w:sz w:val="28"/>
          <w:szCs w:val="27"/>
        </w:rPr>
        <w:t xml:space="preserve"> for further study.</w:t>
      </w:r>
    </w:p>
    <w:p w14:paraId="6AAA5392" w14:textId="77777777" w:rsidR="000A450D" w:rsidRPr="0034058D" w:rsidRDefault="000A450D" w:rsidP="00E86275">
      <w:pPr>
        <w:jc w:val="left"/>
        <w:rPr>
          <w:rFonts w:ascii="Times New Roman" w:hAnsi="Times New Roman" w:cs="Times New Roman"/>
          <w:color w:val="222222"/>
          <w:sz w:val="22"/>
        </w:rPr>
      </w:pPr>
      <w:r w:rsidRPr="0034058D">
        <w:rPr>
          <w:sz w:val="22"/>
        </w:rPr>
        <w:t>自主翻译：总之，我们的成果揭示了</w:t>
      </w:r>
      <w:r w:rsidRPr="0034058D">
        <w:rPr>
          <w:rFonts w:ascii="Times New Roman" w:hAnsi="Times New Roman" w:cs="Times New Roman"/>
          <w:color w:val="222222"/>
          <w:sz w:val="22"/>
        </w:rPr>
        <w:t>rRE</w:t>
      </w:r>
      <w:r w:rsidRPr="0034058D">
        <w:rPr>
          <w:rFonts w:ascii="Times New Roman" w:hAnsi="Times New Roman" w:cs="Times New Roman"/>
          <w:color w:val="222222"/>
          <w:sz w:val="22"/>
        </w:rPr>
        <w:t>在人类癌症基因变化中可能是一个重要且未被探索的领域，我们</w:t>
      </w:r>
      <w:r>
        <w:rPr>
          <w:rFonts w:ascii="Times New Roman" w:hAnsi="Times New Roman" w:cs="Times New Roman"/>
          <w:color w:val="222222"/>
          <w:sz w:val="22"/>
        </w:rPr>
        <w:t>为</w:t>
      </w:r>
      <w:r w:rsidRPr="0034058D">
        <w:rPr>
          <w:rFonts w:ascii="Times New Roman" w:hAnsi="Times New Roman" w:cs="Times New Roman"/>
          <w:color w:val="222222"/>
          <w:sz w:val="22"/>
        </w:rPr>
        <w:t>未来的研究提供了一种比较的目录。</w:t>
      </w:r>
    </w:p>
    <w:p w14:paraId="2354F942" w14:textId="77777777" w:rsidR="000A450D" w:rsidRDefault="000A450D" w:rsidP="00E86275">
      <w:pPr>
        <w:jc w:val="left"/>
        <w:rPr>
          <w:rFonts w:ascii="Times New Roman" w:hAnsi="Times New Roman" w:cs="Times New Roman"/>
          <w:b/>
          <w:color w:val="538135" w:themeColor="accent6" w:themeShade="BF"/>
          <w:sz w:val="22"/>
        </w:rPr>
      </w:pPr>
    </w:p>
    <w:p w14:paraId="0DEB1E10" w14:textId="77777777" w:rsidR="000A450D" w:rsidRPr="0034058D" w:rsidRDefault="000A450D" w:rsidP="00E86275">
      <w:pPr>
        <w:jc w:val="left"/>
        <w:rPr>
          <w:b/>
          <w:color w:val="538135" w:themeColor="accent6" w:themeShade="BF"/>
          <w:sz w:val="22"/>
        </w:rPr>
      </w:pPr>
      <w:r w:rsidRPr="0034058D">
        <w:rPr>
          <w:rFonts w:ascii="Times New Roman" w:hAnsi="Times New Roman" w:cs="Times New Roman"/>
          <w:b/>
          <w:color w:val="538135" w:themeColor="accent6" w:themeShade="BF"/>
          <w:sz w:val="22"/>
        </w:rPr>
        <w:t>微软翻译：</w:t>
      </w:r>
      <w:r w:rsidRPr="0034058D">
        <w:rPr>
          <w:rFonts w:ascii="Times New Roman" w:hAnsi="Times New Roman" w:cs="Times New Roman"/>
          <w:b/>
          <w:color w:val="538135" w:themeColor="accent6" w:themeShade="BF"/>
          <w:sz w:val="22"/>
          <w:shd w:val="clear" w:color="auto" w:fill="FFFFFF"/>
        </w:rPr>
        <w:t>总体而言，我们的研究结果</w:t>
      </w:r>
      <w:r w:rsidRPr="0034058D">
        <w:rPr>
          <w:rFonts w:ascii="Times New Roman" w:hAnsi="Times New Roman" w:cs="Times New Roman"/>
          <w:b/>
          <w:color w:val="538135" w:themeColor="accent6" w:themeShade="BF"/>
          <w:sz w:val="22"/>
          <w:bdr w:val="single" w:sz="4" w:space="0" w:color="auto"/>
          <w:shd w:val="clear" w:color="auto" w:fill="FFFFFF"/>
        </w:rPr>
        <w:t>表明</w:t>
      </w:r>
      <w:r w:rsidRPr="0034058D">
        <w:rPr>
          <w:rFonts w:ascii="Times New Roman" w:hAnsi="Times New Roman" w:cs="Times New Roman"/>
          <w:b/>
          <w:color w:val="538135" w:themeColor="accent6" w:themeShade="BF"/>
          <w:sz w:val="22"/>
          <w:shd w:val="clear" w:color="auto" w:fill="FFFFFF"/>
        </w:rPr>
        <w:t>，</w:t>
      </w:r>
      <w:r w:rsidRPr="0034058D">
        <w:rPr>
          <w:rFonts w:ascii="Times New Roman" w:hAnsi="Times New Roman" w:cs="Times New Roman"/>
          <w:b/>
          <w:color w:val="538135" w:themeColor="accent6" w:themeShade="BF"/>
          <w:sz w:val="22"/>
          <w:shd w:val="clear" w:color="auto" w:fill="FFFFFF"/>
        </w:rPr>
        <w:t>rREs</w:t>
      </w:r>
      <w:r w:rsidRPr="0034058D">
        <w:rPr>
          <w:rFonts w:ascii="Times New Roman" w:hAnsi="Times New Roman" w:cs="Times New Roman"/>
          <w:b/>
          <w:color w:val="538135" w:themeColor="accent6" w:themeShade="BF"/>
          <w:sz w:val="22"/>
          <w:shd w:val="clear" w:color="auto" w:fill="FFFFFF"/>
        </w:rPr>
        <w:t>可能是人类癌症遗传变异的重要但尚未探索的来源，我们为进一步研究提供了全面的目录。</w:t>
      </w:r>
    </w:p>
    <w:p w14:paraId="5E6110DC" w14:textId="77777777" w:rsidR="000A450D" w:rsidRPr="000A450D" w:rsidRDefault="000A450D" w:rsidP="00E86275">
      <w:pPr>
        <w:jc w:val="left"/>
      </w:pPr>
    </w:p>
    <w:p w14:paraId="4CD0A3A2" w14:textId="77777777" w:rsidR="000A450D" w:rsidRDefault="000A450D" w:rsidP="00E86275">
      <w:pPr>
        <w:jc w:val="left"/>
      </w:pPr>
    </w:p>
    <w:p w14:paraId="7B226446" w14:textId="77777777" w:rsidR="000A450D" w:rsidRDefault="000A450D" w:rsidP="00E86275">
      <w:pPr>
        <w:jc w:val="left"/>
      </w:pPr>
    </w:p>
    <w:p w14:paraId="27CAEE24" w14:textId="77777777" w:rsidR="00BE62FC" w:rsidRDefault="00BE62FC" w:rsidP="00E86275">
      <w:pPr>
        <w:widowControl/>
        <w:shd w:val="clear" w:color="auto" w:fill="FFFFFF"/>
        <w:spacing w:after="240"/>
        <w:jc w:val="left"/>
        <w:outlineLvl w:val="0"/>
        <w:rPr>
          <w:rFonts w:ascii="Times New Roman" w:eastAsia="宋体" w:hAnsi="Times New Roman" w:cs="Times New Roman"/>
          <w:b/>
          <w:bCs/>
          <w:color w:val="222222"/>
          <w:kern w:val="36"/>
          <w:sz w:val="48"/>
          <w:szCs w:val="48"/>
        </w:rPr>
      </w:pPr>
      <w:r w:rsidRPr="00BE62FC">
        <w:rPr>
          <w:rFonts w:ascii="Times New Roman" w:eastAsia="宋体" w:hAnsi="Times New Roman" w:cs="Times New Roman"/>
          <w:b/>
          <w:bCs/>
          <w:color w:val="222222"/>
          <w:kern w:val="36"/>
          <w:sz w:val="48"/>
          <w:szCs w:val="48"/>
        </w:rPr>
        <w:lastRenderedPageBreak/>
        <w:t>Solar-to-</w:t>
      </w:r>
      <w:commentRangeStart w:id="97"/>
      <w:r w:rsidRPr="00BE62FC">
        <w:rPr>
          <w:rFonts w:ascii="Times New Roman" w:eastAsia="宋体" w:hAnsi="Times New Roman" w:cs="Times New Roman"/>
          <w:b/>
          <w:bCs/>
          <w:color w:val="0070C0"/>
          <w:kern w:val="36"/>
          <w:sz w:val="48"/>
          <w:szCs w:val="48"/>
        </w:rPr>
        <w:t>hydrogen</w:t>
      </w:r>
      <w:commentRangeEnd w:id="97"/>
      <w:r w:rsidR="00F534B3">
        <w:rPr>
          <w:rStyle w:val="a5"/>
        </w:rPr>
        <w:commentReference w:id="97"/>
      </w:r>
      <w:r w:rsidRPr="00BE62FC">
        <w:rPr>
          <w:rFonts w:ascii="Times New Roman" w:eastAsia="宋体" w:hAnsi="Times New Roman" w:cs="Times New Roman"/>
          <w:b/>
          <w:bCs/>
          <w:color w:val="222222"/>
          <w:kern w:val="36"/>
          <w:sz w:val="48"/>
          <w:szCs w:val="48"/>
        </w:rPr>
        <w:t xml:space="preserve"> </w:t>
      </w:r>
      <w:commentRangeStart w:id="98"/>
      <w:r w:rsidRPr="00BE62FC">
        <w:rPr>
          <w:rFonts w:ascii="Times New Roman" w:eastAsia="宋体" w:hAnsi="Times New Roman" w:cs="Times New Roman"/>
          <w:b/>
          <w:bCs/>
          <w:color w:val="222222"/>
          <w:kern w:val="36"/>
          <w:sz w:val="48"/>
          <w:szCs w:val="48"/>
        </w:rPr>
        <w:t>efficiency</w:t>
      </w:r>
      <w:commentRangeEnd w:id="98"/>
      <w:r w:rsidR="00F534B3">
        <w:rPr>
          <w:rStyle w:val="a5"/>
        </w:rPr>
        <w:commentReference w:id="98"/>
      </w:r>
      <w:r w:rsidRPr="00BE62FC">
        <w:rPr>
          <w:rFonts w:ascii="Times New Roman" w:eastAsia="宋体" w:hAnsi="Times New Roman" w:cs="Times New Roman"/>
          <w:b/>
          <w:bCs/>
          <w:color w:val="222222"/>
          <w:kern w:val="36"/>
          <w:sz w:val="48"/>
          <w:szCs w:val="48"/>
        </w:rPr>
        <w:t xml:space="preserve"> of more than 9% in </w:t>
      </w:r>
      <w:commentRangeStart w:id="99"/>
      <w:r w:rsidRPr="00BE62FC">
        <w:rPr>
          <w:rFonts w:ascii="Times New Roman" w:eastAsia="宋体" w:hAnsi="Times New Roman" w:cs="Times New Roman"/>
          <w:bCs/>
          <w:color w:val="0070C0"/>
          <w:kern w:val="36"/>
          <w:sz w:val="48"/>
          <w:szCs w:val="48"/>
        </w:rPr>
        <w:t>photocatalytic</w:t>
      </w:r>
      <w:commentRangeEnd w:id="99"/>
      <w:r w:rsidR="00F534B3" w:rsidRPr="00F534B3">
        <w:rPr>
          <w:rStyle w:val="a5"/>
          <w:color w:val="0070C0"/>
        </w:rPr>
        <w:commentReference w:id="99"/>
      </w:r>
      <w:r w:rsidRPr="00BE62FC">
        <w:rPr>
          <w:rFonts w:ascii="Times New Roman" w:eastAsia="宋体" w:hAnsi="Times New Roman" w:cs="Times New Roman"/>
          <w:b/>
          <w:bCs/>
          <w:color w:val="222222"/>
          <w:kern w:val="36"/>
          <w:sz w:val="48"/>
          <w:szCs w:val="48"/>
        </w:rPr>
        <w:t xml:space="preserve"> water </w:t>
      </w:r>
      <w:commentRangeStart w:id="100"/>
      <w:r w:rsidRPr="00BE62FC">
        <w:rPr>
          <w:rFonts w:ascii="Times New Roman" w:eastAsia="宋体" w:hAnsi="Times New Roman" w:cs="Times New Roman"/>
          <w:b/>
          <w:bCs/>
          <w:color w:val="222222"/>
          <w:kern w:val="36"/>
          <w:sz w:val="48"/>
          <w:szCs w:val="48"/>
        </w:rPr>
        <w:t>splitting</w:t>
      </w:r>
      <w:commentRangeEnd w:id="100"/>
      <w:r w:rsidR="00F534B3">
        <w:rPr>
          <w:rStyle w:val="a5"/>
        </w:rPr>
        <w:commentReference w:id="100"/>
      </w:r>
    </w:p>
    <w:p w14:paraId="2F1E967F" w14:textId="77777777" w:rsidR="002E303B" w:rsidRPr="00BE62FC" w:rsidRDefault="002E303B" w:rsidP="00E86275">
      <w:pPr>
        <w:pStyle w:val="1"/>
        <w:shd w:val="clear" w:color="auto" w:fill="FFFFFF"/>
        <w:spacing w:before="0" w:beforeAutospacing="0" w:after="240" w:afterAutospacing="0"/>
        <w:rPr>
          <w:rFonts w:ascii="Times New Roman" w:hAnsi="Times New Roman" w:cs="Times New Roman"/>
          <w:color w:val="538135" w:themeColor="accent6" w:themeShade="BF"/>
          <w:sz w:val="36"/>
        </w:rPr>
      </w:pPr>
      <w:r w:rsidRPr="002E303B">
        <w:rPr>
          <w:rFonts w:ascii="Times New Roman" w:hAnsi="Times New Roman" w:cs="Times New Roman"/>
          <w:color w:val="538135" w:themeColor="accent6" w:themeShade="BF"/>
          <w:sz w:val="36"/>
        </w:rPr>
        <w:t>翻译：光催化水分解中的太阳能制氢效率超过</w:t>
      </w:r>
      <w:r w:rsidRPr="002E303B">
        <w:rPr>
          <w:rFonts w:ascii="Times New Roman" w:hAnsi="Times New Roman" w:cs="Times New Roman"/>
          <w:color w:val="538135" w:themeColor="accent6" w:themeShade="BF"/>
          <w:sz w:val="36"/>
        </w:rPr>
        <w:t>9%</w:t>
      </w:r>
    </w:p>
    <w:p w14:paraId="4380618D" w14:textId="77777777" w:rsidR="00BE62FC" w:rsidRDefault="00BE62FC" w:rsidP="00E86275">
      <w:pPr>
        <w:pStyle w:val="2"/>
        <w:pBdr>
          <w:bottom w:val="single" w:sz="12" w:space="6" w:color="D5D5D5"/>
        </w:pBdr>
        <w:shd w:val="clear" w:color="auto" w:fill="FFFFFF"/>
        <w:spacing w:before="0" w:after="0"/>
        <w:jc w:val="left"/>
        <w:rPr>
          <w:rFonts w:ascii="Times New Roman" w:hAnsi="Times New Roman" w:cs="Times New Roman"/>
          <w:color w:val="222222"/>
        </w:rPr>
      </w:pPr>
      <w:r>
        <w:rPr>
          <w:rFonts w:ascii="Times New Roman" w:hAnsi="Times New Roman" w:cs="Times New Roman"/>
          <w:color w:val="222222"/>
        </w:rPr>
        <w:t>Abstract</w:t>
      </w:r>
    </w:p>
    <w:p w14:paraId="2F2B28C7" w14:textId="77777777" w:rsidR="00C501E5"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F534B3">
        <w:rPr>
          <w:rFonts w:ascii="Times New Roman" w:hAnsi="Times New Roman" w:cs="Times New Roman"/>
          <w:color w:val="222222"/>
          <w:sz w:val="28"/>
          <w:szCs w:val="27"/>
        </w:rPr>
        <w:t xml:space="preserve">Production of </w:t>
      </w:r>
      <w:r w:rsidRPr="00F534B3">
        <w:rPr>
          <w:rFonts w:ascii="Times New Roman" w:hAnsi="Times New Roman" w:cs="Times New Roman"/>
          <w:b/>
          <w:color w:val="0070C0"/>
          <w:sz w:val="28"/>
          <w:szCs w:val="27"/>
        </w:rPr>
        <w:t>hydrogen</w:t>
      </w:r>
      <w:r w:rsidRPr="00F534B3">
        <w:rPr>
          <w:rFonts w:ascii="Times New Roman" w:hAnsi="Times New Roman" w:cs="Times New Roman"/>
          <w:color w:val="222222"/>
          <w:sz w:val="28"/>
          <w:szCs w:val="27"/>
        </w:rPr>
        <w:t xml:space="preserve"> </w:t>
      </w:r>
      <w:commentRangeStart w:id="101"/>
      <w:r w:rsidRPr="00F534B3">
        <w:rPr>
          <w:rFonts w:ascii="Times New Roman" w:hAnsi="Times New Roman" w:cs="Times New Roman"/>
          <w:color w:val="FF0000"/>
          <w:sz w:val="28"/>
          <w:szCs w:val="27"/>
        </w:rPr>
        <w:t>fuel</w:t>
      </w:r>
      <w:commentRangeEnd w:id="101"/>
      <w:r w:rsidR="00F534B3">
        <w:rPr>
          <w:rStyle w:val="a5"/>
          <w:rFonts w:asciiTheme="minorHAnsi" w:eastAsiaTheme="minorEastAsia" w:hAnsiTheme="minorHAnsi" w:cstheme="minorBidi"/>
          <w:kern w:val="2"/>
        </w:rPr>
        <w:commentReference w:id="101"/>
      </w:r>
      <w:r w:rsidRPr="00F534B3">
        <w:rPr>
          <w:rFonts w:ascii="Times New Roman" w:hAnsi="Times New Roman" w:cs="Times New Roman"/>
          <w:color w:val="222222"/>
          <w:sz w:val="28"/>
          <w:szCs w:val="27"/>
        </w:rPr>
        <w:t xml:space="preserve"> from sunlight and water, two of the most </w:t>
      </w:r>
      <w:r w:rsidRPr="00F534B3">
        <w:rPr>
          <w:rFonts w:ascii="Times New Roman" w:hAnsi="Times New Roman" w:cs="Times New Roman"/>
          <w:color w:val="FF0000"/>
          <w:sz w:val="28"/>
          <w:szCs w:val="27"/>
        </w:rPr>
        <w:t>abundant</w:t>
      </w:r>
      <w:r w:rsidRPr="00F534B3">
        <w:rPr>
          <w:rFonts w:ascii="Times New Roman" w:hAnsi="Times New Roman" w:cs="Times New Roman"/>
          <w:color w:val="222222"/>
          <w:sz w:val="28"/>
          <w:szCs w:val="27"/>
        </w:rPr>
        <w:t xml:space="preserve"> natural resources on Earth, offers one of the most </w:t>
      </w:r>
      <w:commentRangeStart w:id="102"/>
      <w:r w:rsidRPr="000A7C4F">
        <w:rPr>
          <w:rFonts w:ascii="Times New Roman" w:hAnsi="Times New Roman" w:cs="Times New Roman"/>
          <w:b/>
          <w:color w:val="FF0000"/>
          <w:sz w:val="28"/>
          <w:szCs w:val="27"/>
        </w:rPr>
        <w:t>promising</w:t>
      </w:r>
      <w:commentRangeEnd w:id="102"/>
      <w:r w:rsidR="0086329C" w:rsidRPr="000A7C4F">
        <w:rPr>
          <w:rStyle w:val="a5"/>
          <w:rFonts w:asciiTheme="minorHAnsi" w:eastAsiaTheme="minorEastAsia" w:hAnsiTheme="minorHAnsi" w:cstheme="minorBidi"/>
          <w:b/>
          <w:color w:val="FF0000"/>
          <w:kern w:val="2"/>
        </w:rPr>
        <w:commentReference w:id="102"/>
      </w:r>
      <w:r w:rsidRPr="00F534B3">
        <w:rPr>
          <w:rFonts w:ascii="Times New Roman" w:hAnsi="Times New Roman" w:cs="Times New Roman"/>
          <w:color w:val="222222"/>
          <w:sz w:val="28"/>
          <w:szCs w:val="27"/>
        </w:rPr>
        <w:t xml:space="preserve"> pathways for </w:t>
      </w:r>
      <w:commentRangeStart w:id="103"/>
      <w:r w:rsidRPr="000A7C4F">
        <w:rPr>
          <w:rFonts w:ascii="Times New Roman" w:hAnsi="Times New Roman" w:cs="Times New Roman"/>
          <w:b/>
          <w:color w:val="0070C0"/>
          <w:sz w:val="28"/>
          <w:szCs w:val="27"/>
        </w:rPr>
        <w:t>carbon</w:t>
      </w:r>
      <w:commentRangeEnd w:id="103"/>
      <w:r w:rsidR="000A7C4F" w:rsidRPr="000A7C4F">
        <w:rPr>
          <w:rStyle w:val="a5"/>
          <w:rFonts w:asciiTheme="minorHAnsi" w:eastAsiaTheme="minorEastAsia" w:hAnsiTheme="minorHAnsi" w:cstheme="minorBidi"/>
          <w:b/>
          <w:color w:val="0070C0"/>
          <w:kern w:val="2"/>
        </w:rPr>
        <w:commentReference w:id="103"/>
      </w:r>
      <w:r w:rsidRPr="00F534B3">
        <w:rPr>
          <w:rFonts w:ascii="Times New Roman" w:hAnsi="Times New Roman" w:cs="Times New Roman"/>
          <w:color w:val="222222"/>
          <w:sz w:val="28"/>
          <w:szCs w:val="27"/>
        </w:rPr>
        <w:t xml:space="preserve"> </w:t>
      </w:r>
      <w:commentRangeStart w:id="104"/>
      <w:r w:rsidRPr="00F534B3">
        <w:rPr>
          <w:rFonts w:ascii="Times New Roman" w:hAnsi="Times New Roman" w:cs="Times New Roman"/>
          <w:color w:val="222222"/>
          <w:sz w:val="28"/>
          <w:szCs w:val="27"/>
        </w:rPr>
        <w:t>neutrality</w:t>
      </w:r>
      <w:commentRangeEnd w:id="104"/>
      <w:r w:rsidR="000A7C4F">
        <w:rPr>
          <w:rStyle w:val="a5"/>
          <w:rFonts w:asciiTheme="minorHAnsi" w:eastAsiaTheme="minorEastAsia" w:hAnsiTheme="minorHAnsi" w:cstheme="minorBidi"/>
          <w:kern w:val="2"/>
        </w:rPr>
        <w:commentReference w:id="104"/>
      </w:r>
      <w:r w:rsidRPr="00F534B3">
        <w:rPr>
          <w:rFonts w:ascii="Times New Roman" w:hAnsi="Times New Roman" w:cs="Times New Roman"/>
          <w:color w:val="222222"/>
          <w:sz w:val="28"/>
          <w:szCs w:val="27"/>
        </w:rPr>
        <w:t xml:space="preserve">. </w:t>
      </w:r>
    </w:p>
    <w:p w14:paraId="25C829DE" w14:textId="77777777" w:rsidR="00C501E5" w:rsidRPr="002E303B" w:rsidRDefault="00C501E5"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2E303B">
        <w:rPr>
          <w:rFonts w:ascii="Times New Roman" w:hAnsi="Times New Roman" w:cs="Times New Roman"/>
          <w:color w:val="222222"/>
          <w:sz w:val="22"/>
          <w:szCs w:val="22"/>
        </w:rPr>
        <w:t>翻译：通过地球上两种丰富的自然资源</w:t>
      </w:r>
      <w:r w:rsidRPr="002E303B">
        <w:rPr>
          <w:rFonts w:ascii="Times New Roman" w:hAnsi="Times New Roman" w:cs="Times New Roman" w:hint="eastAsia"/>
          <w:color w:val="222222"/>
          <w:sz w:val="22"/>
          <w:szCs w:val="22"/>
        </w:rPr>
        <w:t>——</w:t>
      </w:r>
      <w:r w:rsidRPr="002E303B">
        <w:rPr>
          <w:rFonts w:ascii="Times New Roman" w:hAnsi="Times New Roman" w:cs="Times New Roman"/>
          <w:color w:val="222222"/>
          <w:sz w:val="22"/>
          <w:szCs w:val="22"/>
        </w:rPr>
        <w:t>阳光和水生产氢（气），为碳中和提供最有效的途径</w:t>
      </w:r>
      <w:r w:rsidR="002E303B" w:rsidRPr="002E303B">
        <w:rPr>
          <w:rFonts w:ascii="Times New Roman" w:hAnsi="Times New Roman" w:cs="Times New Roman"/>
          <w:color w:val="222222"/>
          <w:sz w:val="22"/>
          <w:szCs w:val="22"/>
        </w:rPr>
        <w:t>。</w:t>
      </w:r>
    </w:p>
    <w:p w14:paraId="0AFAFFBF" w14:textId="77777777" w:rsidR="002E303B" w:rsidRPr="002E303B"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shd w:val="clear" w:color="auto" w:fill="FFFFFF"/>
          <w:vertAlign w:val="superscript"/>
        </w:rPr>
      </w:pPr>
      <w:r w:rsidRPr="002E303B">
        <w:rPr>
          <w:rFonts w:ascii="Times New Roman" w:hAnsi="Times New Roman" w:cs="Times New Roman"/>
          <w:b/>
          <w:color w:val="538135" w:themeColor="accent6" w:themeShade="BF"/>
          <w:sz w:val="22"/>
          <w:szCs w:val="22"/>
          <w:shd w:val="clear" w:color="auto" w:fill="FFFFFF"/>
        </w:rPr>
        <w:t>翻译：利用阳光和水生产氢燃料是地球上最丰富的两种自然资源，为碳中和提供了最有希望的途径之一</w:t>
      </w:r>
    </w:p>
    <w:p w14:paraId="5A31EA8C" w14:textId="77777777" w:rsidR="00A1417F"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F534B3">
        <w:rPr>
          <w:rFonts w:ascii="Times New Roman" w:hAnsi="Times New Roman" w:cs="Times New Roman"/>
          <w:color w:val="222222"/>
          <w:sz w:val="28"/>
          <w:szCs w:val="27"/>
        </w:rPr>
        <w:t xml:space="preserve">Some solar hydrogen production </w:t>
      </w:r>
      <w:commentRangeStart w:id="105"/>
      <w:r w:rsidRPr="00A1417F">
        <w:rPr>
          <w:rFonts w:ascii="Times New Roman" w:hAnsi="Times New Roman" w:cs="Times New Roman"/>
          <w:b/>
          <w:color w:val="FF0000"/>
          <w:sz w:val="28"/>
          <w:szCs w:val="27"/>
        </w:rPr>
        <w:t>approaches,</w:t>
      </w:r>
      <w:commentRangeEnd w:id="105"/>
      <w:r w:rsidR="00A1417F">
        <w:rPr>
          <w:rStyle w:val="a5"/>
          <w:rFonts w:asciiTheme="minorHAnsi" w:eastAsiaTheme="minorEastAsia" w:hAnsiTheme="minorHAnsi" w:cstheme="minorBidi"/>
          <w:kern w:val="2"/>
        </w:rPr>
        <w:commentReference w:id="105"/>
      </w:r>
      <w:r w:rsidRPr="00F534B3">
        <w:rPr>
          <w:rFonts w:ascii="Times New Roman" w:hAnsi="Times New Roman" w:cs="Times New Roman"/>
          <w:color w:val="222222"/>
          <w:sz w:val="28"/>
          <w:szCs w:val="27"/>
        </w:rPr>
        <w:t xml:space="preserve"> for example, </w:t>
      </w:r>
      <w:r w:rsidRPr="00A1417F">
        <w:rPr>
          <w:rFonts w:ascii="Times New Roman" w:hAnsi="Times New Roman" w:cs="Times New Roman"/>
          <w:color w:val="0070C0"/>
          <w:sz w:val="28"/>
          <w:szCs w:val="27"/>
          <w:u w:val="thick"/>
        </w:rPr>
        <w:t>photoelectro</w:t>
      </w:r>
      <w:r w:rsidRPr="00A1417F">
        <w:rPr>
          <w:rFonts w:ascii="Times New Roman" w:hAnsi="Times New Roman" w:cs="Times New Roman"/>
          <w:color w:val="0070C0"/>
          <w:sz w:val="28"/>
          <w:szCs w:val="27"/>
        </w:rPr>
        <w:t>chemical water splitting</w:t>
      </w:r>
      <w:r w:rsidRPr="00F534B3">
        <w:rPr>
          <w:rFonts w:ascii="Times New Roman" w:hAnsi="Times New Roman" w:cs="Times New Roman"/>
          <w:color w:val="222222"/>
          <w:sz w:val="28"/>
          <w:szCs w:val="27"/>
        </w:rPr>
        <w:t xml:space="preserve">, often require </w:t>
      </w:r>
      <w:commentRangeStart w:id="106"/>
      <w:r w:rsidRPr="001C1043">
        <w:rPr>
          <w:rFonts w:ascii="Times New Roman" w:hAnsi="Times New Roman" w:cs="Times New Roman"/>
          <w:b/>
          <w:color w:val="0070C0"/>
          <w:sz w:val="28"/>
          <w:szCs w:val="27"/>
        </w:rPr>
        <w:t>corrosive</w:t>
      </w:r>
      <w:commentRangeEnd w:id="106"/>
      <w:r w:rsidR="00A1417F" w:rsidRPr="001C1043">
        <w:rPr>
          <w:rStyle w:val="a5"/>
          <w:rFonts w:asciiTheme="minorHAnsi" w:eastAsiaTheme="minorEastAsia" w:hAnsiTheme="minorHAnsi" w:cstheme="minorBidi"/>
          <w:b/>
          <w:color w:val="0070C0"/>
          <w:kern w:val="2"/>
        </w:rPr>
        <w:commentReference w:id="106"/>
      </w:r>
      <w:r w:rsidRPr="001C1043">
        <w:rPr>
          <w:rFonts w:ascii="Times New Roman" w:hAnsi="Times New Roman" w:cs="Times New Roman"/>
          <w:b/>
          <w:color w:val="0070C0"/>
          <w:sz w:val="28"/>
          <w:szCs w:val="27"/>
        </w:rPr>
        <w:t xml:space="preserve"> </w:t>
      </w:r>
      <w:commentRangeStart w:id="107"/>
      <w:r w:rsidRPr="001C1043">
        <w:rPr>
          <w:rFonts w:ascii="Times New Roman" w:hAnsi="Times New Roman" w:cs="Times New Roman"/>
          <w:b/>
          <w:color w:val="0070C0"/>
          <w:sz w:val="28"/>
          <w:szCs w:val="27"/>
        </w:rPr>
        <w:t>electrolyte</w:t>
      </w:r>
      <w:commentRangeEnd w:id="107"/>
      <w:r w:rsidR="001C1043" w:rsidRPr="001C1043">
        <w:rPr>
          <w:rStyle w:val="a5"/>
          <w:rFonts w:asciiTheme="minorHAnsi" w:eastAsiaTheme="minorEastAsia" w:hAnsiTheme="minorHAnsi" w:cstheme="minorBidi"/>
          <w:b/>
          <w:color w:val="0070C0"/>
          <w:kern w:val="2"/>
        </w:rPr>
        <w:commentReference w:id="107"/>
      </w:r>
      <w:r w:rsidRPr="00F534B3">
        <w:rPr>
          <w:rFonts w:ascii="Times New Roman" w:hAnsi="Times New Roman" w:cs="Times New Roman"/>
          <w:color w:val="222222"/>
          <w:sz w:val="28"/>
          <w:szCs w:val="27"/>
        </w:rPr>
        <w:t xml:space="preserve">, limiting their </w:t>
      </w:r>
      <w:commentRangeStart w:id="108"/>
      <w:r w:rsidRPr="001C1043">
        <w:rPr>
          <w:rFonts w:ascii="Times New Roman" w:hAnsi="Times New Roman" w:cs="Times New Roman"/>
          <w:b/>
          <w:color w:val="FF0000"/>
          <w:sz w:val="28"/>
          <w:szCs w:val="27"/>
        </w:rPr>
        <w:t>performance</w:t>
      </w:r>
      <w:commentRangeEnd w:id="108"/>
      <w:r w:rsidR="001C1043" w:rsidRPr="001C1043">
        <w:rPr>
          <w:rStyle w:val="a5"/>
          <w:rFonts w:asciiTheme="minorHAnsi" w:eastAsiaTheme="minorEastAsia" w:hAnsiTheme="minorHAnsi" w:cstheme="minorBidi"/>
          <w:b/>
          <w:color w:val="FF0000"/>
          <w:kern w:val="2"/>
        </w:rPr>
        <w:commentReference w:id="108"/>
      </w:r>
      <w:r w:rsidRPr="00F534B3">
        <w:rPr>
          <w:rFonts w:ascii="Times New Roman" w:hAnsi="Times New Roman" w:cs="Times New Roman"/>
          <w:color w:val="222222"/>
          <w:sz w:val="28"/>
          <w:szCs w:val="27"/>
        </w:rPr>
        <w:t xml:space="preserve"> </w:t>
      </w:r>
      <w:commentRangeStart w:id="109"/>
      <w:r w:rsidRPr="001C1043">
        <w:rPr>
          <w:rFonts w:ascii="Times New Roman" w:hAnsi="Times New Roman" w:cs="Times New Roman"/>
          <w:b/>
          <w:color w:val="FF0000"/>
          <w:sz w:val="28"/>
          <w:szCs w:val="27"/>
        </w:rPr>
        <w:t>stability</w:t>
      </w:r>
      <w:commentRangeEnd w:id="109"/>
      <w:r w:rsidR="001C1043" w:rsidRPr="001C1043">
        <w:rPr>
          <w:rStyle w:val="a5"/>
          <w:rFonts w:asciiTheme="minorHAnsi" w:eastAsiaTheme="minorEastAsia" w:hAnsiTheme="minorHAnsi" w:cstheme="minorBidi"/>
          <w:b/>
          <w:color w:val="FF0000"/>
          <w:kern w:val="2"/>
        </w:rPr>
        <w:commentReference w:id="109"/>
      </w:r>
      <w:r w:rsidRPr="00F534B3">
        <w:rPr>
          <w:rFonts w:ascii="Times New Roman" w:hAnsi="Times New Roman" w:cs="Times New Roman"/>
          <w:color w:val="222222"/>
          <w:sz w:val="28"/>
          <w:szCs w:val="27"/>
        </w:rPr>
        <w:t xml:space="preserve"> and environmental </w:t>
      </w:r>
      <w:commentRangeStart w:id="110"/>
      <w:r w:rsidRPr="001C1043">
        <w:rPr>
          <w:rFonts w:ascii="Times New Roman" w:hAnsi="Times New Roman" w:cs="Times New Roman"/>
          <w:b/>
          <w:color w:val="FF0000"/>
          <w:sz w:val="28"/>
          <w:szCs w:val="27"/>
        </w:rPr>
        <w:t>sustainability</w:t>
      </w:r>
      <w:commentRangeEnd w:id="110"/>
      <w:r w:rsidR="001C1043" w:rsidRPr="001C1043">
        <w:rPr>
          <w:rStyle w:val="a5"/>
          <w:rFonts w:asciiTheme="minorHAnsi" w:eastAsiaTheme="minorEastAsia" w:hAnsiTheme="minorHAnsi" w:cstheme="minorBidi"/>
          <w:b/>
          <w:color w:val="FF0000"/>
          <w:kern w:val="2"/>
        </w:rPr>
        <w:commentReference w:id="110"/>
      </w:r>
      <w:r w:rsidRPr="00F534B3">
        <w:rPr>
          <w:rFonts w:ascii="Times New Roman" w:hAnsi="Times New Roman" w:cs="Times New Roman"/>
          <w:color w:val="222222"/>
          <w:sz w:val="28"/>
          <w:szCs w:val="27"/>
        </w:rPr>
        <w:t xml:space="preserve">. </w:t>
      </w:r>
    </w:p>
    <w:p w14:paraId="47FFE47C" w14:textId="77777777" w:rsidR="00C501E5" w:rsidRPr="002E303B" w:rsidRDefault="00C501E5"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2E303B">
        <w:rPr>
          <w:rFonts w:ascii="Times New Roman" w:hAnsi="Times New Roman" w:cs="Times New Roman"/>
          <w:color w:val="222222"/>
          <w:sz w:val="22"/>
          <w:szCs w:val="22"/>
        </w:rPr>
        <w:t>翻译：一些太阳能氢气的生产方式，比如，光催化化学反应是水分子分裂，通常能提供腐蚀性的电解质，限制他们的稳定性，和环境的可持续性。</w:t>
      </w:r>
    </w:p>
    <w:p w14:paraId="3EED4AE7" w14:textId="77777777" w:rsidR="002E303B" w:rsidRPr="002E303B"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2E303B">
        <w:rPr>
          <w:rFonts w:ascii="Times New Roman" w:hAnsi="Times New Roman" w:cs="Times New Roman"/>
          <w:b/>
          <w:color w:val="538135" w:themeColor="accent6" w:themeShade="BF"/>
          <w:sz w:val="22"/>
          <w:szCs w:val="22"/>
          <w:shd w:val="clear" w:color="auto" w:fill="FFFFFF"/>
        </w:rPr>
        <w:t>翻译：一些太阳能制氢方法，例如光电化学水分解，通常需要腐蚀性电解质，限制了其性能稳定性和环境可持续性。</w:t>
      </w:r>
    </w:p>
    <w:p w14:paraId="305F624D" w14:textId="77777777" w:rsidR="00C501E5"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commentRangeStart w:id="111"/>
      <w:r w:rsidRPr="00F534B3">
        <w:rPr>
          <w:rFonts w:ascii="Times New Roman" w:hAnsi="Times New Roman" w:cs="Times New Roman"/>
          <w:color w:val="222222"/>
          <w:sz w:val="28"/>
          <w:szCs w:val="27"/>
        </w:rPr>
        <w:t>Alternatively</w:t>
      </w:r>
      <w:commentRangeEnd w:id="111"/>
      <w:r w:rsidR="00C501E5">
        <w:rPr>
          <w:rStyle w:val="a5"/>
          <w:rFonts w:asciiTheme="minorHAnsi" w:eastAsiaTheme="minorEastAsia" w:hAnsiTheme="minorHAnsi" w:cstheme="minorBidi"/>
          <w:kern w:val="2"/>
        </w:rPr>
        <w:commentReference w:id="111"/>
      </w:r>
      <w:r w:rsidRPr="00F534B3">
        <w:rPr>
          <w:rFonts w:ascii="Times New Roman" w:hAnsi="Times New Roman" w:cs="Times New Roman"/>
          <w:color w:val="222222"/>
          <w:sz w:val="28"/>
          <w:szCs w:val="27"/>
        </w:rPr>
        <w:t xml:space="preserve">, clean hydrogen can be produced </w:t>
      </w:r>
      <w:commentRangeStart w:id="112"/>
      <w:r w:rsidRPr="00C501E5">
        <w:rPr>
          <w:rFonts w:ascii="Times New Roman" w:hAnsi="Times New Roman" w:cs="Times New Roman"/>
          <w:b/>
          <w:color w:val="FF0000"/>
          <w:sz w:val="28"/>
          <w:szCs w:val="27"/>
        </w:rPr>
        <w:t>directly</w:t>
      </w:r>
      <w:commentRangeEnd w:id="112"/>
      <w:r w:rsidR="00C501E5" w:rsidRPr="00C501E5">
        <w:rPr>
          <w:rStyle w:val="a5"/>
          <w:rFonts w:asciiTheme="minorHAnsi" w:eastAsiaTheme="minorEastAsia" w:hAnsiTheme="minorHAnsi" w:cstheme="minorBidi"/>
          <w:b/>
          <w:color w:val="FF0000"/>
          <w:kern w:val="2"/>
        </w:rPr>
        <w:commentReference w:id="112"/>
      </w:r>
      <w:r w:rsidRPr="00F534B3">
        <w:rPr>
          <w:rFonts w:ascii="Times New Roman" w:hAnsi="Times New Roman" w:cs="Times New Roman"/>
          <w:color w:val="222222"/>
          <w:sz w:val="28"/>
          <w:szCs w:val="27"/>
        </w:rPr>
        <w:t xml:space="preserve"> from sunlight and water by photocatalytic water splitting. </w:t>
      </w:r>
    </w:p>
    <w:p w14:paraId="564AEA67" w14:textId="77777777" w:rsidR="00C501E5" w:rsidRPr="002E303B" w:rsidRDefault="00C501E5"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2E303B">
        <w:rPr>
          <w:rFonts w:ascii="Times New Roman" w:hAnsi="Times New Roman" w:cs="Times New Roman"/>
          <w:color w:val="222222"/>
          <w:sz w:val="22"/>
          <w:szCs w:val="22"/>
        </w:rPr>
        <w:t>翻译：另外，洁净的氢气运用光催化水分解，直接通过阳光和水生产。</w:t>
      </w:r>
    </w:p>
    <w:p w14:paraId="130F67BC" w14:textId="77777777" w:rsidR="002E303B" w:rsidRPr="002E303B"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2E303B">
        <w:rPr>
          <w:rFonts w:ascii="Times New Roman" w:hAnsi="Times New Roman" w:cs="Times New Roman"/>
          <w:b/>
          <w:color w:val="538135" w:themeColor="accent6" w:themeShade="BF"/>
          <w:sz w:val="22"/>
          <w:szCs w:val="22"/>
        </w:rPr>
        <w:lastRenderedPageBreak/>
        <w:t>翻译：</w:t>
      </w:r>
      <w:r w:rsidRPr="002E303B">
        <w:rPr>
          <w:rFonts w:ascii="Times New Roman" w:hAnsi="Times New Roman" w:cs="Times New Roman"/>
          <w:b/>
          <w:color w:val="538135" w:themeColor="accent6" w:themeShade="BF"/>
          <w:sz w:val="22"/>
          <w:szCs w:val="22"/>
          <w:shd w:val="clear" w:color="auto" w:fill="FFFFFF"/>
        </w:rPr>
        <w:t>或者，可以通过光催化水分解直接从阳光和水中生产清洁氢气。</w:t>
      </w:r>
    </w:p>
    <w:p w14:paraId="510B4381" w14:textId="77777777" w:rsidR="00C501E5"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F534B3">
        <w:rPr>
          <w:rFonts w:ascii="Times New Roman" w:hAnsi="Times New Roman" w:cs="Times New Roman"/>
          <w:color w:val="222222"/>
          <w:sz w:val="28"/>
          <w:szCs w:val="27"/>
        </w:rPr>
        <w:t xml:space="preserve">The solar-to-hydrogen (STH) efficiency of photocatalytic water splitting, however, has </w:t>
      </w:r>
      <w:commentRangeStart w:id="113"/>
      <w:r w:rsidRPr="00C501E5">
        <w:rPr>
          <w:rFonts w:ascii="Times New Roman" w:hAnsi="Times New Roman" w:cs="Times New Roman"/>
          <w:color w:val="FF0000"/>
          <w:sz w:val="28"/>
          <w:szCs w:val="27"/>
        </w:rPr>
        <w:t>remained</w:t>
      </w:r>
      <w:commentRangeEnd w:id="113"/>
      <w:r w:rsidR="00C501E5">
        <w:rPr>
          <w:rStyle w:val="a5"/>
          <w:rFonts w:asciiTheme="minorHAnsi" w:eastAsiaTheme="minorEastAsia" w:hAnsiTheme="minorHAnsi" w:cstheme="minorBidi"/>
          <w:kern w:val="2"/>
        </w:rPr>
        <w:commentReference w:id="113"/>
      </w:r>
      <w:r w:rsidRPr="00F534B3">
        <w:rPr>
          <w:rFonts w:ascii="Times New Roman" w:hAnsi="Times New Roman" w:cs="Times New Roman"/>
          <w:color w:val="222222"/>
          <w:sz w:val="28"/>
          <w:szCs w:val="27"/>
        </w:rPr>
        <w:t xml:space="preserve"> very low. </w:t>
      </w:r>
    </w:p>
    <w:p w14:paraId="38298C26" w14:textId="77777777" w:rsidR="00C501E5" w:rsidRPr="002E303B" w:rsidRDefault="00C501E5"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2E303B">
        <w:rPr>
          <w:rFonts w:ascii="Times New Roman" w:hAnsi="Times New Roman" w:cs="Times New Roman"/>
          <w:color w:val="222222"/>
          <w:sz w:val="22"/>
          <w:szCs w:val="22"/>
        </w:rPr>
        <w:t>翻译：光催化水分解的太阳能产氢气效率仍然非常低。</w:t>
      </w:r>
    </w:p>
    <w:p w14:paraId="2CF250F1" w14:textId="77777777" w:rsidR="002E303B" w:rsidRPr="002E303B"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2E303B">
        <w:rPr>
          <w:rFonts w:ascii="Times New Roman" w:hAnsi="Times New Roman" w:cs="Times New Roman"/>
          <w:b/>
          <w:color w:val="538135" w:themeColor="accent6" w:themeShade="BF"/>
          <w:sz w:val="22"/>
          <w:szCs w:val="22"/>
        </w:rPr>
        <w:t>翻译：</w:t>
      </w:r>
      <w:r w:rsidRPr="002E303B">
        <w:rPr>
          <w:rFonts w:ascii="Times New Roman" w:hAnsi="Times New Roman" w:cs="Times New Roman"/>
          <w:b/>
          <w:color w:val="538135" w:themeColor="accent6" w:themeShade="BF"/>
          <w:sz w:val="22"/>
          <w:szCs w:val="22"/>
          <w:shd w:val="clear" w:color="auto" w:fill="FFFFFF"/>
        </w:rPr>
        <w:t>然而，光催化水分解的太阳能制氢（</w:t>
      </w:r>
      <w:r w:rsidRPr="002E303B">
        <w:rPr>
          <w:rFonts w:ascii="Times New Roman" w:hAnsi="Times New Roman" w:cs="Times New Roman"/>
          <w:b/>
          <w:color w:val="538135" w:themeColor="accent6" w:themeShade="BF"/>
          <w:sz w:val="22"/>
          <w:szCs w:val="22"/>
          <w:shd w:val="clear" w:color="auto" w:fill="FFFFFF"/>
        </w:rPr>
        <w:t>STH</w:t>
      </w:r>
      <w:r w:rsidRPr="002E303B">
        <w:rPr>
          <w:rFonts w:ascii="Times New Roman" w:hAnsi="Times New Roman" w:cs="Times New Roman"/>
          <w:b/>
          <w:color w:val="538135" w:themeColor="accent6" w:themeShade="BF"/>
          <w:sz w:val="22"/>
          <w:szCs w:val="22"/>
          <w:shd w:val="clear" w:color="auto" w:fill="FFFFFF"/>
        </w:rPr>
        <w:t>）效率仍然很低。</w:t>
      </w:r>
    </w:p>
    <w:p w14:paraId="6717FDCC" w14:textId="77777777" w:rsidR="00C501E5"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F534B3">
        <w:rPr>
          <w:rFonts w:ascii="Times New Roman" w:hAnsi="Times New Roman" w:cs="Times New Roman"/>
          <w:color w:val="222222"/>
          <w:sz w:val="28"/>
          <w:szCs w:val="27"/>
        </w:rPr>
        <w:t>Here we have developed a strategy to achieve a</w:t>
      </w:r>
      <w:r w:rsidR="00C501E5">
        <w:rPr>
          <w:rFonts w:ascii="Times New Roman" w:hAnsi="Times New Roman" w:cs="Times New Roman"/>
          <w:color w:val="222222"/>
          <w:sz w:val="28"/>
          <w:szCs w:val="27"/>
        </w:rPr>
        <w:t xml:space="preserve"> high STH efficiency of 9.2 per</w:t>
      </w:r>
      <w:r w:rsidRPr="00F534B3">
        <w:rPr>
          <w:rFonts w:ascii="Times New Roman" w:hAnsi="Times New Roman" w:cs="Times New Roman"/>
          <w:color w:val="222222"/>
          <w:sz w:val="28"/>
          <w:szCs w:val="27"/>
        </w:rPr>
        <w:t xml:space="preserve">cent using pure water, </w:t>
      </w:r>
      <w:commentRangeStart w:id="114"/>
      <w:r w:rsidRPr="00F534B3">
        <w:rPr>
          <w:rFonts w:ascii="Times New Roman" w:hAnsi="Times New Roman" w:cs="Times New Roman"/>
          <w:color w:val="222222"/>
          <w:sz w:val="28"/>
          <w:szCs w:val="27"/>
        </w:rPr>
        <w:t>concentrated</w:t>
      </w:r>
      <w:commentRangeEnd w:id="114"/>
      <w:r w:rsidR="00C501E5">
        <w:rPr>
          <w:rStyle w:val="a5"/>
          <w:rFonts w:asciiTheme="minorHAnsi" w:eastAsiaTheme="minorEastAsia" w:hAnsiTheme="minorHAnsi" w:cstheme="minorBidi"/>
          <w:kern w:val="2"/>
        </w:rPr>
        <w:commentReference w:id="114"/>
      </w:r>
      <w:r w:rsidRPr="00F534B3">
        <w:rPr>
          <w:rFonts w:ascii="Times New Roman" w:hAnsi="Times New Roman" w:cs="Times New Roman"/>
          <w:color w:val="222222"/>
          <w:sz w:val="28"/>
          <w:szCs w:val="27"/>
        </w:rPr>
        <w:t xml:space="preserve"> solar light and an </w:t>
      </w:r>
      <w:commentRangeStart w:id="115"/>
      <w:r w:rsidRPr="00F534B3">
        <w:rPr>
          <w:rFonts w:ascii="Times New Roman" w:hAnsi="Times New Roman" w:cs="Times New Roman"/>
          <w:color w:val="222222"/>
          <w:sz w:val="28"/>
          <w:szCs w:val="27"/>
        </w:rPr>
        <w:t>indium</w:t>
      </w:r>
      <w:commentRangeEnd w:id="115"/>
      <w:r w:rsidR="00C501E5">
        <w:rPr>
          <w:rStyle w:val="a5"/>
          <w:rFonts w:asciiTheme="minorHAnsi" w:eastAsiaTheme="minorEastAsia" w:hAnsiTheme="minorHAnsi" w:cstheme="minorBidi"/>
          <w:kern w:val="2"/>
        </w:rPr>
        <w:commentReference w:id="115"/>
      </w:r>
      <w:r w:rsidRPr="00F534B3">
        <w:rPr>
          <w:rFonts w:ascii="Times New Roman" w:hAnsi="Times New Roman" w:cs="Times New Roman"/>
          <w:color w:val="222222"/>
          <w:sz w:val="28"/>
          <w:szCs w:val="27"/>
        </w:rPr>
        <w:t xml:space="preserve"> </w:t>
      </w:r>
      <w:commentRangeStart w:id="116"/>
      <w:r w:rsidRPr="00F534B3">
        <w:rPr>
          <w:rFonts w:ascii="Times New Roman" w:hAnsi="Times New Roman" w:cs="Times New Roman"/>
          <w:color w:val="222222"/>
          <w:sz w:val="28"/>
          <w:szCs w:val="27"/>
        </w:rPr>
        <w:t>gallium</w:t>
      </w:r>
      <w:commentRangeEnd w:id="116"/>
      <w:r w:rsidR="00C501E5">
        <w:rPr>
          <w:rStyle w:val="a5"/>
          <w:rFonts w:asciiTheme="minorHAnsi" w:eastAsiaTheme="minorEastAsia" w:hAnsiTheme="minorHAnsi" w:cstheme="minorBidi"/>
          <w:kern w:val="2"/>
        </w:rPr>
        <w:commentReference w:id="116"/>
      </w:r>
      <w:r w:rsidRPr="00F534B3">
        <w:rPr>
          <w:rFonts w:ascii="Times New Roman" w:hAnsi="Times New Roman" w:cs="Times New Roman"/>
          <w:color w:val="222222"/>
          <w:sz w:val="28"/>
          <w:szCs w:val="27"/>
        </w:rPr>
        <w:t xml:space="preserve"> </w:t>
      </w:r>
      <w:commentRangeStart w:id="117"/>
      <w:r w:rsidRPr="00F534B3">
        <w:rPr>
          <w:rFonts w:ascii="Times New Roman" w:hAnsi="Times New Roman" w:cs="Times New Roman"/>
          <w:color w:val="222222"/>
          <w:sz w:val="28"/>
          <w:szCs w:val="27"/>
        </w:rPr>
        <w:t>nitride</w:t>
      </w:r>
      <w:commentRangeEnd w:id="117"/>
      <w:r w:rsidR="00C501E5">
        <w:rPr>
          <w:rStyle w:val="a5"/>
          <w:rFonts w:asciiTheme="minorHAnsi" w:eastAsiaTheme="minorEastAsia" w:hAnsiTheme="minorHAnsi" w:cstheme="minorBidi"/>
          <w:kern w:val="2"/>
        </w:rPr>
        <w:commentReference w:id="117"/>
      </w:r>
      <w:r w:rsidRPr="00F534B3">
        <w:rPr>
          <w:rFonts w:ascii="Times New Roman" w:hAnsi="Times New Roman" w:cs="Times New Roman"/>
          <w:color w:val="222222"/>
          <w:sz w:val="28"/>
          <w:szCs w:val="27"/>
        </w:rPr>
        <w:t xml:space="preserve"> </w:t>
      </w:r>
      <w:commentRangeStart w:id="118"/>
      <w:r w:rsidRPr="00F534B3">
        <w:rPr>
          <w:rFonts w:ascii="Times New Roman" w:hAnsi="Times New Roman" w:cs="Times New Roman"/>
          <w:color w:val="222222"/>
          <w:sz w:val="28"/>
          <w:szCs w:val="27"/>
        </w:rPr>
        <w:t>photocatalyst</w:t>
      </w:r>
      <w:commentRangeEnd w:id="118"/>
      <w:r w:rsidR="00C501E5">
        <w:rPr>
          <w:rStyle w:val="a5"/>
          <w:rFonts w:asciiTheme="minorHAnsi" w:eastAsiaTheme="minorEastAsia" w:hAnsiTheme="minorHAnsi" w:cstheme="minorBidi"/>
          <w:kern w:val="2"/>
        </w:rPr>
        <w:commentReference w:id="118"/>
      </w:r>
      <w:r w:rsidRPr="00F534B3">
        <w:rPr>
          <w:rFonts w:ascii="Times New Roman" w:hAnsi="Times New Roman" w:cs="Times New Roman"/>
          <w:color w:val="222222"/>
          <w:sz w:val="28"/>
          <w:szCs w:val="27"/>
        </w:rPr>
        <w:t xml:space="preserve">. </w:t>
      </w:r>
    </w:p>
    <w:p w14:paraId="1E70698E" w14:textId="77777777" w:rsidR="00C501E5" w:rsidRPr="002E303B" w:rsidRDefault="00C501E5" w:rsidP="00E86275">
      <w:pPr>
        <w:pStyle w:val="a3"/>
        <w:shd w:val="clear" w:color="auto" w:fill="FFFFFF"/>
        <w:spacing w:before="0" w:beforeAutospacing="0" w:after="420" w:afterAutospacing="0"/>
        <w:rPr>
          <w:rFonts w:ascii="Times New Roman" w:hAnsi="Times New Roman" w:cs="Times New Roman"/>
          <w:color w:val="222222"/>
          <w:sz w:val="22"/>
          <w:szCs w:val="22"/>
        </w:rPr>
      </w:pPr>
      <w:r w:rsidRPr="002E303B">
        <w:rPr>
          <w:rFonts w:ascii="Times New Roman" w:hAnsi="Times New Roman" w:cs="Times New Roman"/>
          <w:color w:val="222222"/>
          <w:sz w:val="22"/>
          <w:szCs w:val="22"/>
        </w:rPr>
        <w:t>翻译：我们试图实现一个水资源利用率达</w:t>
      </w:r>
      <w:r w:rsidRPr="002E303B">
        <w:rPr>
          <w:rFonts w:ascii="Times New Roman" w:hAnsi="Times New Roman" w:cs="Times New Roman" w:hint="eastAsia"/>
          <w:color w:val="222222"/>
          <w:sz w:val="22"/>
          <w:szCs w:val="22"/>
        </w:rPr>
        <w:t>9</w:t>
      </w:r>
      <w:r w:rsidRPr="002E303B">
        <w:rPr>
          <w:rFonts w:ascii="Times New Roman" w:hAnsi="Times New Roman" w:cs="Times New Roman"/>
          <w:color w:val="222222"/>
          <w:sz w:val="22"/>
          <w:szCs w:val="22"/>
        </w:rPr>
        <w:t>.2%</w:t>
      </w:r>
      <w:r w:rsidRPr="002E303B">
        <w:rPr>
          <w:rFonts w:ascii="Times New Roman" w:hAnsi="Times New Roman" w:cs="Times New Roman"/>
          <w:color w:val="222222"/>
          <w:sz w:val="22"/>
          <w:szCs w:val="22"/>
        </w:rPr>
        <w:t>的高太阳能产氢效率，浓缩太阳光和铟、镓、氮化物和光触媒。</w:t>
      </w:r>
    </w:p>
    <w:p w14:paraId="598E3C62" w14:textId="77777777" w:rsidR="002E303B" w:rsidRPr="002E303B"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2E303B">
        <w:rPr>
          <w:rFonts w:ascii="Times New Roman" w:hAnsi="Times New Roman" w:cs="Times New Roman"/>
          <w:b/>
          <w:color w:val="538135" w:themeColor="accent6" w:themeShade="BF"/>
          <w:sz w:val="22"/>
          <w:szCs w:val="22"/>
        </w:rPr>
        <w:t>翻译：</w:t>
      </w:r>
      <w:r w:rsidRPr="002E303B">
        <w:rPr>
          <w:rFonts w:ascii="Times New Roman" w:hAnsi="Times New Roman" w:cs="Times New Roman"/>
          <w:b/>
          <w:color w:val="538135" w:themeColor="accent6" w:themeShade="BF"/>
          <w:sz w:val="22"/>
          <w:szCs w:val="22"/>
          <w:shd w:val="clear" w:color="auto" w:fill="FFFFFF"/>
        </w:rPr>
        <w:t>在这里，我们制定了一项策略，使用纯水、浓太阳能灯和氮化铟镓光催化剂实现</w:t>
      </w:r>
      <w:r w:rsidRPr="002E303B">
        <w:rPr>
          <w:rFonts w:ascii="Times New Roman" w:hAnsi="Times New Roman" w:cs="Times New Roman"/>
          <w:b/>
          <w:color w:val="538135" w:themeColor="accent6" w:themeShade="BF"/>
          <w:sz w:val="22"/>
          <w:szCs w:val="22"/>
          <w:shd w:val="clear" w:color="auto" w:fill="FFFFFF"/>
        </w:rPr>
        <w:t>9.2%</w:t>
      </w:r>
      <w:r w:rsidRPr="002E303B">
        <w:rPr>
          <w:rFonts w:ascii="Times New Roman" w:hAnsi="Times New Roman" w:cs="Times New Roman"/>
          <w:b/>
          <w:color w:val="538135" w:themeColor="accent6" w:themeShade="BF"/>
          <w:sz w:val="22"/>
          <w:szCs w:val="22"/>
          <w:shd w:val="clear" w:color="auto" w:fill="FFFFFF"/>
        </w:rPr>
        <w:t>的高</w:t>
      </w:r>
      <w:r w:rsidRPr="002E303B">
        <w:rPr>
          <w:rFonts w:ascii="Times New Roman" w:hAnsi="Times New Roman" w:cs="Times New Roman"/>
          <w:b/>
          <w:color w:val="538135" w:themeColor="accent6" w:themeShade="BF"/>
          <w:sz w:val="22"/>
          <w:szCs w:val="22"/>
          <w:shd w:val="clear" w:color="auto" w:fill="FFFFFF"/>
        </w:rPr>
        <w:t>STH</w:t>
      </w:r>
      <w:r w:rsidRPr="002E303B">
        <w:rPr>
          <w:rFonts w:ascii="Times New Roman" w:hAnsi="Times New Roman" w:cs="Times New Roman"/>
          <w:b/>
          <w:color w:val="538135" w:themeColor="accent6" w:themeShade="BF"/>
          <w:sz w:val="22"/>
          <w:szCs w:val="22"/>
          <w:shd w:val="clear" w:color="auto" w:fill="FFFFFF"/>
        </w:rPr>
        <w:t>效率。</w:t>
      </w:r>
    </w:p>
    <w:p w14:paraId="40AF6699" w14:textId="77777777" w:rsidR="00C501E5"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F534B3">
        <w:rPr>
          <w:rFonts w:ascii="Times New Roman" w:hAnsi="Times New Roman" w:cs="Times New Roman"/>
          <w:color w:val="222222"/>
          <w:sz w:val="28"/>
          <w:szCs w:val="27"/>
        </w:rPr>
        <w:t xml:space="preserve">The success of this </w:t>
      </w:r>
      <w:commentRangeStart w:id="119"/>
      <w:r w:rsidRPr="00F534B3">
        <w:rPr>
          <w:rFonts w:ascii="Times New Roman" w:hAnsi="Times New Roman" w:cs="Times New Roman"/>
          <w:color w:val="222222"/>
          <w:sz w:val="28"/>
          <w:szCs w:val="27"/>
        </w:rPr>
        <w:t>strategy</w:t>
      </w:r>
      <w:commentRangeEnd w:id="119"/>
      <w:r w:rsidR="00C501E5">
        <w:rPr>
          <w:rStyle w:val="a5"/>
          <w:rFonts w:asciiTheme="minorHAnsi" w:eastAsiaTheme="minorEastAsia" w:hAnsiTheme="minorHAnsi" w:cstheme="minorBidi"/>
          <w:kern w:val="2"/>
        </w:rPr>
        <w:commentReference w:id="119"/>
      </w:r>
      <w:r w:rsidRPr="00F534B3">
        <w:rPr>
          <w:rFonts w:ascii="Times New Roman" w:hAnsi="Times New Roman" w:cs="Times New Roman"/>
          <w:color w:val="222222"/>
          <w:sz w:val="28"/>
          <w:szCs w:val="27"/>
        </w:rPr>
        <w:t xml:space="preserve"> </w:t>
      </w:r>
      <w:commentRangeStart w:id="120"/>
      <w:r w:rsidRPr="00C501E5">
        <w:rPr>
          <w:rFonts w:ascii="Times New Roman" w:hAnsi="Times New Roman" w:cs="Times New Roman"/>
          <w:b/>
          <w:color w:val="FF0000"/>
          <w:sz w:val="28"/>
          <w:szCs w:val="27"/>
        </w:rPr>
        <w:t>originates from</w:t>
      </w:r>
      <w:commentRangeEnd w:id="120"/>
      <w:r w:rsidR="00C501E5">
        <w:rPr>
          <w:rStyle w:val="a5"/>
          <w:rFonts w:asciiTheme="minorHAnsi" w:eastAsiaTheme="minorEastAsia" w:hAnsiTheme="minorHAnsi" w:cstheme="minorBidi"/>
          <w:kern w:val="2"/>
        </w:rPr>
        <w:commentReference w:id="120"/>
      </w:r>
      <w:r w:rsidRPr="00F534B3">
        <w:rPr>
          <w:rFonts w:ascii="Times New Roman" w:hAnsi="Times New Roman" w:cs="Times New Roman"/>
          <w:color w:val="222222"/>
          <w:sz w:val="28"/>
          <w:szCs w:val="27"/>
        </w:rPr>
        <w:t xml:space="preserve"> the </w:t>
      </w:r>
      <w:commentRangeStart w:id="121"/>
      <w:r w:rsidRPr="00F534B3">
        <w:rPr>
          <w:rFonts w:ascii="Times New Roman" w:hAnsi="Times New Roman" w:cs="Times New Roman"/>
          <w:color w:val="222222"/>
          <w:sz w:val="28"/>
          <w:szCs w:val="27"/>
        </w:rPr>
        <w:t>synergistic</w:t>
      </w:r>
      <w:commentRangeEnd w:id="121"/>
      <w:r w:rsidR="00C501E5">
        <w:rPr>
          <w:rStyle w:val="a5"/>
          <w:rFonts w:asciiTheme="minorHAnsi" w:eastAsiaTheme="minorEastAsia" w:hAnsiTheme="minorHAnsi" w:cstheme="minorBidi"/>
          <w:kern w:val="2"/>
        </w:rPr>
        <w:commentReference w:id="121"/>
      </w:r>
      <w:r w:rsidRPr="00F534B3">
        <w:rPr>
          <w:rFonts w:ascii="Times New Roman" w:hAnsi="Times New Roman" w:cs="Times New Roman"/>
          <w:color w:val="222222"/>
          <w:sz w:val="28"/>
          <w:szCs w:val="27"/>
        </w:rPr>
        <w:t xml:space="preserve"> effects of promoting forward hydrogen–oxygen evolution and </w:t>
      </w:r>
      <w:commentRangeStart w:id="122"/>
      <w:r w:rsidRPr="005C404E">
        <w:rPr>
          <w:rFonts w:ascii="Times New Roman" w:hAnsi="Times New Roman" w:cs="Times New Roman"/>
          <w:b/>
          <w:color w:val="FF0000"/>
          <w:sz w:val="28"/>
          <w:szCs w:val="27"/>
        </w:rPr>
        <w:t>inhibiting</w:t>
      </w:r>
      <w:commentRangeEnd w:id="122"/>
      <w:r w:rsidR="005C404E" w:rsidRPr="005C404E">
        <w:rPr>
          <w:rStyle w:val="a5"/>
          <w:rFonts w:asciiTheme="minorHAnsi" w:eastAsiaTheme="minorEastAsia" w:hAnsiTheme="minorHAnsi" w:cstheme="minorBidi"/>
          <w:b/>
          <w:color w:val="FF0000"/>
          <w:kern w:val="2"/>
        </w:rPr>
        <w:commentReference w:id="122"/>
      </w:r>
      <w:r w:rsidRPr="00F534B3">
        <w:rPr>
          <w:rFonts w:ascii="Times New Roman" w:hAnsi="Times New Roman" w:cs="Times New Roman"/>
          <w:color w:val="222222"/>
          <w:sz w:val="28"/>
          <w:szCs w:val="27"/>
        </w:rPr>
        <w:t xml:space="preserve"> the </w:t>
      </w:r>
      <w:commentRangeStart w:id="123"/>
      <w:r w:rsidRPr="00F534B3">
        <w:rPr>
          <w:rFonts w:ascii="Times New Roman" w:hAnsi="Times New Roman" w:cs="Times New Roman"/>
          <w:color w:val="222222"/>
          <w:sz w:val="28"/>
          <w:szCs w:val="27"/>
        </w:rPr>
        <w:t>reverse</w:t>
      </w:r>
      <w:commentRangeEnd w:id="123"/>
      <w:r w:rsidR="005C404E">
        <w:rPr>
          <w:rStyle w:val="a5"/>
          <w:rFonts w:asciiTheme="minorHAnsi" w:eastAsiaTheme="minorEastAsia" w:hAnsiTheme="minorHAnsi" w:cstheme="minorBidi"/>
          <w:kern w:val="2"/>
        </w:rPr>
        <w:commentReference w:id="123"/>
      </w:r>
      <w:r w:rsidRPr="00F534B3">
        <w:rPr>
          <w:rFonts w:ascii="Times New Roman" w:hAnsi="Times New Roman" w:cs="Times New Roman"/>
          <w:color w:val="222222"/>
          <w:sz w:val="28"/>
          <w:szCs w:val="27"/>
        </w:rPr>
        <w:t xml:space="preserve"> hydrogen–oxygen recombination by </w:t>
      </w:r>
      <w:commentRangeStart w:id="124"/>
      <w:r w:rsidRPr="00F534B3">
        <w:rPr>
          <w:rFonts w:ascii="Times New Roman" w:hAnsi="Times New Roman" w:cs="Times New Roman"/>
          <w:color w:val="222222"/>
          <w:sz w:val="28"/>
          <w:szCs w:val="27"/>
        </w:rPr>
        <w:t>operating</w:t>
      </w:r>
      <w:commentRangeEnd w:id="124"/>
      <w:r w:rsidR="005C404E">
        <w:rPr>
          <w:rStyle w:val="a5"/>
          <w:rFonts w:asciiTheme="minorHAnsi" w:eastAsiaTheme="minorEastAsia" w:hAnsiTheme="minorHAnsi" w:cstheme="minorBidi"/>
          <w:kern w:val="2"/>
        </w:rPr>
        <w:commentReference w:id="124"/>
      </w:r>
      <w:r w:rsidRPr="00F534B3">
        <w:rPr>
          <w:rFonts w:ascii="Times New Roman" w:hAnsi="Times New Roman" w:cs="Times New Roman"/>
          <w:color w:val="222222"/>
          <w:sz w:val="28"/>
          <w:szCs w:val="27"/>
        </w:rPr>
        <w:t xml:space="preserve"> at an </w:t>
      </w:r>
      <w:commentRangeStart w:id="125"/>
      <w:r w:rsidRPr="00F534B3">
        <w:rPr>
          <w:rFonts w:ascii="Times New Roman" w:hAnsi="Times New Roman" w:cs="Times New Roman"/>
          <w:color w:val="222222"/>
          <w:sz w:val="28"/>
          <w:szCs w:val="27"/>
        </w:rPr>
        <w:t>optimal</w:t>
      </w:r>
      <w:commentRangeEnd w:id="125"/>
      <w:r w:rsidR="007A51A2">
        <w:rPr>
          <w:rStyle w:val="a5"/>
          <w:rFonts w:asciiTheme="minorHAnsi" w:eastAsiaTheme="minorEastAsia" w:hAnsiTheme="minorHAnsi" w:cstheme="minorBidi"/>
          <w:kern w:val="2"/>
        </w:rPr>
        <w:commentReference w:id="125"/>
      </w:r>
      <w:r w:rsidRPr="00F534B3">
        <w:rPr>
          <w:rFonts w:ascii="Times New Roman" w:hAnsi="Times New Roman" w:cs="Times New Roman"/>
          <w:color w:val="222222"/>
          <w:sz w:val="28"/>
          <w:szCs w:val="27"/>
        </w:rPr>
        <w:t xml:space="preserve"> reaction temperature (about 70 degrees Celsius), which can be directly achieved by </w:t>
      </w:r>
      <w:commentRangeStart w:id="126"/>
      <w:r w:rsidRPr="00F534B3">
        <w:rPr>
          <w:rFonts w:ascii="Times New Roman" w:hAnsi="Times New Roman" w:cs="Times New Roman"/>
          <w:color w:val="222222"/>
          <w:sz w:val="28"/>
          <w:szCs w:val="27"/>
        </w:rPr>
        <w:t>harvesting</w:t>
      </w:r>
      <w:commentRangeEnd w:id="126"/>
      <w:r w:rsidR="007A51A2">
        <w:rPr>
          <w:rStyle w:val="a5"/>
          <w:rFonts w:asciiTheme="minorHAnsi" w:eastAsiaTheme="minorEastAsia" w:hAnsiTheme="minorHAnsi" w:cstheme="minorBidi"/>
          <w:kern w:val="2"/>
        </w:rPr>
        <w:commentReference w:id="126"/>
      </w:r>
      <w:r w:rsidRPr="00F534B3">
        <w:rPr>
          <w:rFonts w:ascii="Times New Roman" w:hAnsi="Times New Roman" w:cs="Times New Roman"/>
          <w:color w:val="222222"/>
          <w:sz w:val="28"/>
          <w:szCs w:val="27"/>
        </w:rPr>
        <w:t xml:space="preserve"> the </w:t>
      </w:r>
      <w:commentRangeStart w:id="127"/>
      <w:r w:rsidRPr="00F534B3">
        <w:rPr>
          <w:rFonts w:ascii="Times New Roman" w:hAnsi="Times New Roman" w:cs="Times New Roman"/>
          <w:color w:val="222222"/>
          <w:sz w:val="28"/>
          <w:szCs w:val="27"/>
        </w:rPr>
        <w:t>previously</w:t>
      </w:r>
      <w:commentRangeEnd w:id="127"/>
      <w:r w:rsidR="007A51A2">
        <w:rPr>
          <w:rStyle w:val="a5"/>
          <w:rFonts w:asciiTheme="minorHAnsi" w:eastAsiaTheme="minorEastAsia" w:hAnsiTheme="minorHAnsi" w:cstheme="minorBidi"/>
          <w:kern w:val="2"/>
        </w:rPr>
        <w:commentReference w:id="127"/>
      </w:r>
      <w:r w:rsidRPr="00F534B3">
        <w:rPr>
          <w:rFonts w:ascii="Times New Roman" w:hAnsi="Times New Roman" w:cs="Times New Roman"/>
          <w:color w:val="222222"/>
          <w:sz w:val="28"/>
          <w:szCs w:val="27"/>
        </w:rPr>
        <w:t xml:space="preserve"> wasted </w:t>
      </w:r>
      <w:commentRangeStart w:id="128"/>
      <w:r w:rsidRPr="00F534B3">
        <w:rPr>
          <w:rFonts w:ascii="Times New Roman" w:hAnsi="Times New Roman" w:cs="Times New Roman"/>
          <w:color w:val="222222"/>
          <w:sz w:val="28"/>
          <w:szCs w:val="27"/>
        </w:rPr>
        <w:t>infrared</w:t>
      </w:r>
      <w:commentRangeEnd w:id="128"/>
      <w:r w:rsidR="007A51A2">
        <w:rPr>
          <w:rStyle w:val="a5"/>
          <w:rFonts w:asciiTheme="minorHAnsi" w:eastAsiaTheme="minorEastAsia" w:hAnsiTheme="minorHAnsi" w:cstheme="minorBidi"/>
          <w:kern w:val="2"/>
        </w:rPr>
        <w:commentReference w:id="128"/>
      </w:r>
      <w:r w:rsidRPr="00F534B3">
        <w:rPr>
          <w:rFonts w:ascii="Times New Roman" w:hAnsi="Times New Roman" w:cs="Times New Roman"/>
          <w:color w:val="222222"/>
          <w:sz w:val="28"/>
          <w:szCs w:val="27"/>
        </w:rPr>
        <w:t xml:space="preserve"> light in sunlight. </w:t>
      </w:r>
    </w:p>
    <w:p w14:paraId="23FFE41C" w14:textId="77777777" w:rsidR="007A51A2" w:rsidRDefault="007A51A2" w:rsidP="00E86275">
      <w:pPr>
        <w:pStyle w:val="a3"/>
        <w:shd w:val="clear" w:color="auto" w:fill="FFFFFF"/>
        <w:spacing w:before="0" w:beforeAutospacing="0" w:after="420" w:afterAutospacing="0"/>
        <w:rPr>
          <w:rFonts w:ascii="Times New Roman" w:hAnsi="Times New Roman" w:cs="Times New Roman"/>
          <w:color w:val="222222"/>
          <w:sz w:val="22"/>
          <w:szCs w:val="27"/>
        </w:rPr>
      </w:pPr>
      <w:r w:rsidRPr="002E303B">
        <w:rPr>
          <w:rFonts w:ascii="Times New Roman" w:hAnsi="Times New Roman" w:cs="Times New Roman"/>
          <w:color w:val="222222"/>
          <w:sz w:val="22"/>
          <w:szCs w:val="27"/>
        </w:rPr>
        <w:t>翻译：成功的策略源于提供氢氧循环的协同增效和</w:t>
      </w:r>
      <w:r w:rsidR="002E303B" w:rsidRPr="002E303B">
        <w:rPr>
          <w:rFonts w:ascii="Times New Roman" w:hAnsi="Times New Roman" w:cs="Times New Roman"/>
          <w:color w:val="222222"/>
          <w:sz w:val="22"/>
          <w:szCs w:val="27"/>
        </w:rPr>
        <w:t>控制</w:t>
      </w:r>
      <w:r w:rsidRPr="002E303B">
        <w:rPr>
          <w:rFonts w:ascii="Times New Roman" w:hAnsi="Times New Roman" w:cs="Times New Roman"/>
          <w:color w:val="222222"/>
          <w:sz w:val="22"/>
          <w:szCs w:val="27"/>
        </w:rPr>
        <w:t>最佳反应温度阻止氢氧重组</w:t>
      </w:r>
      <w:r w:rsidR="002E303B" w:rsidRPr="002E303B">
        <w:rPr>
          <w:rFonts w:ascii="Times New Roman" w:hAnsi="Times New Roman" w:cs="Times New Roman"/>
          <w:color w:val="222222"/>
          <w:sz w:val="22"/>
          <w:szCs w:val="27"/>
        </w:rPr>
        <w:t>，能直接通过采集以前阳光中被浪费的红外线实现。</w:t>
      </w:r>
    </w:p>
    <w:p w14:paraId="2ADEC88F" w14:textId="77777777" w:rsidR="002E303B" w:rsidRPr="002E303B"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2E303B">
        <w:rPr>
          <w:rFonts w:ascii="Times New Roman" w:hAnsi="Times New Roman" w:cs="Times New Roman"/>
          <w:b/>
          <w:color w:val="538135" w:themeColor="accent6" w:themeShade="BF"/>
          <w:sz w:val="22"/>
          <w:szCs w:val="22"/>
        </w:rPr>
        <w:t>翻译：</w:t>
      </w:r>
      <w:r w:rsidRPr="002E303B">
        <w:rPr>
          <w:rFonts w:ascii="Times New Roman" w:hAnsi="Times New Roman" w:cs="Times New Roman"/>
          <w:b/>
          <w:color w:val="538135" w:themeColor="accent6" w:themeShade="BF"/>
          <w:sz w:val="22"/>
          <w:szCs w:val="22"/>
          <w:shd w:val="clear" w:color="auto" w:fill="FFFFFF"/>
        </w:rPr>
        <w:t>该策略的成功源于在最佳反应温度（约</w:t>
      </w:r>
      <w:r w:rsidRPr="002E303B">
        <w:rPr>
          <w:rFonts w:ascii="Times New Roman" w:hAnsi="Times New Roman" w:cs="Times New Roman"/>
          <w:b/>
          <w:color w:val="538135" w:themeColor="accent6" w:themeShade="BF"/>
          <w:sz w:val="22"/>
          <w:szCs w:val="22"/>
          <w:shd w:val="clear" w:color="auto" w:fill="FFFFFF"/>
        </w:rPr>
        <w:t>70</w:t>
      </w:r>
      <w:r w:rsidRPr="002E303B">
        <w:rPr>
          <w:rFonts w:ascii="Times New Roman" w:hAnsi="Times New Roman" w:cs="Times New Roman"/>
          <w:b/>
          <w:color w:val="538135" w:themeColor="accent6" w:themeShade="BF"/>
          <w:sz w:val="22"/>
          <w:szCs w:val="22"/>
          <w:shd w:val="clear" w:color="auto" w:fill="FFFFFF"/>
        </w:rPr>
        <w:t>摄氏度）下操作促进正向氢</w:t>
      </w:r>
      <w:r w:rsidRPr="002E303B">
        <w:rPr>
          <w:rFonts w:ascii="Times New Roman" w:hAnsi="Times New Roman" w:cs="Times New Roman"/>
          <w:b/>
          <w:color w:val="538135" w:themeColor="accent6" w:themeShade="BF"/>
          <w:sz w:val="22"/>
          <w:szCs w:val="22"/>
          <w:shd w:val="clear" w:color="auto" w:fill="FFFFFF"/>
        </w:rPr>
        <w:t>-</w:t>
      </w:r>
      <w:r w:rsidRPr="002E303B">
        <w:rPr>
          <w:rFonts w:ascii="Times New Roman" w:hAnsi="Times New Roman" w:cs="Times New Roman"/>
          <w:b/>
          <w:color w:val="538135" w:themeColor="accent6" w:themeShade="BF"/>
          <w:sz w:val="22"/>
          <w:szCs w:val="22"/>
          <w:shd w:val="clear" w:color="auto" w:fill="FFFFFF"/>
        </w:rPr>
        <w:t>氧析出和抑制反向氢</w:t>
      </w:r>
      <w:r w:rsidRPr="002E303B">
        <w:rPr>
          <w:rFonts w:ascii="Times New Roman" w:hAnsi="Times New Roman" w:cs="Times New Roman"/>
          <w:b/>
          <w:color w:val="538135" w:themeColor="accent6" w:themeShade="BF"/>
          <w:sz w:val="22"/>
          <w:szCs w:val="22"/>
          <w:shd w:val="clear" w:color="auto" w:fill="FFFFFF"/>
        </w:rPr>
        <w:t>-</w:t>
      </w:r>
      <w:r w:rsidRPr="002E303B">
        <w:rPr>
          <w:rFonts w:ascii="Times New Roman" w:hAnsi="Times New Roman" w:cs="Times New Roman"/>
          <w:b/>
          <w:color w:val="538135" w:themeColor="accent6" w:themeShade="BF"/>
          <w:sz w:val="22"/>
          <w:szCs w:val="22"/>
          <w:shd w:val="clear" w:color="auto" w:fill="FFFFFF"/>
        </w:rPr>
        <w:t>氧复合的协同效应，这可以通过收集阳光中先前浪费的红外光直接实现。</w:t>
      </w:r>
    </w:p>
    <w:p w14:paraId="3FC0ED3E" w14:textId="77777777" w:rsidR="00C501E5"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commentRangeStart w:id="129"/>
      <w:r w:rsidRPr="00F534B3">
        <w:rPr>
          <w:rFonts w:ascii="Times New Roman" w:hAnsi="Times New Roman" w:cs="Times New Roman"/>
          <w:color w:val="222222"/>
          <w:sz w:val="28"/>
          <w:szCs w:val="27"/>
        </w:rPr>
        <w:lastRenderedPageBreak/>
        <w:t>Moreover,</w:t>
      </w:r>
      <w:commentRangeEnd w:id="129"/>
      <w:r w:rsidR="002E303B">
        <w:rPr>
          <w:rStyle w:val="a5"/>
          <w:rFonts w:asciiTheme="minorHAnsi" w:eastAsiaTheme="minorEastAsia" w:hAnsiTheme="minorHAnsi" w:cstheme="minorBidi"/>
          <w:kern w:val="2"/>
        </w:rPr>
        <w:commentReference w:id="129"/>
      </w:r>
      <w:r w:rsidRPr="00F534B3">
        <w:rPr>
          <w:rFonts w:ascii="Times New Roman" w:hAnsi="Times New Roman" w:cs="Times New Roman"/>
          <w:color w:val="222222"/>
          <w:sz w:val="28"/>
          <w:szCs w:val="27"/>
        </w:rPr>
        <w:t xml:space="preserve"> this temperature-dependent strategy also leads to a</w:t>
      </w:r>
      <w:r w:rsidR="002E303B">
        <w:rPr>
          <w:rFonts w:ascii="Times New Roman" w:hAnsi="Times New Roman" w:cs="Times New Roman"/>
          <w:color w:val="222222"/>
          <w:sz w:val="28"/>
          <w:szCs w:val="27"/>
        </w:rPr>
        <w:t>n STH efficiency of about 7 per</w:t>
      </w:r>
      <w:r w:rsidRPr="00F534B3">
        <w:rPr>
          <w:rFonts w:ascii="Times New Roman" w:hAnsi="Times New Roman" w:cs="Times New Roman"/>
          <w:color w:val="222222"/>
          <w:sz w:val="28"/>
          <w:szCs w:val="27"/>
        </w:rPr>
        <w:t>cent from widely available tap water and sea water and an STH</w:t>
      </w:r>
      <w:r w:rsidR="002E303B">
        <w:rPr>
          <w:rFonts w:ascii="Times New Roman" w:hAnsi="Times New Roman" w:cs="Times New Roman"/>
          <w:color w:val="222222"/>
          <w:sz w:val="28"/>
          <w:szCs w:val="27"/>
        </w:rPr>
        <w:t xml:space="preserve"> efficiency of 6.2 per</w:t>
      </w:r>
      <w:r w:rsidRPr="00F534B3">
        <w:rPr>
          <w:rFonts w:ascii="Times New Roman" w:hAnsi="Times New Roman" w:cs="Times New Roman"/>
          <w:color w:val="222222"/>
          <w:sz w:val="28"/>
          <w:szCs w:val="27"/>
        </w:rPr>
        <w:t xml:space="preserve">cent in a </w:t>
      </w:r>
      <w:commentRangeStart w:id="130"/>
      <w:r w:rsidRPr="00F534B3">
        <w:rPr>
          <w:rFonts w:ascii="Times New Roman" w:hAnsi="Times New Roman" w:cs="Times New Roman"/>
          <w:color w:val="222222"/>
          <w:sz w:val="28"/>
          <w:szCs w:val="27"/>
        </w:rPr>
        <w:t>large-scale</w:t>
      </w:r>
      <w:commentRangeEnd w:id="130"/>
      <w:r w:rsidR="002E303B">
        <w:rPr>
          <w:rStyle w:val="a5"/>
          <w:rFonts w:asciiTheme="minorHAnsi" w:eastAsiaTheme="minorEastAsia" w:hAnsiTheme="minorHAnsi" w:cstheme="minorBidi"/>
          <w:kern w:val="2"/>
        </w:rPr>
        <w:commentReference w:id="130"/>
      </w:r>
      <w:r w:rsidRPr="00F534B3">
        <w:rPr>
          <w:rFonts w:ascii="Times New Roman" w:hAnsi="Times New Roman" w:cs="Times New Roman"/>
          <w:color w:val="222222"/>
          <w:sz w:val="28"/>
          <w:szCs w:val="27"/>
        </w:rPr>
        <w:t xml:space="preserve"> photocatalytic water-splitting system with a natural solar light capacity of 257 </w:t>
      </w:r>
      <w:commentRangeStart w:id="131"/>
      <w:r w:rsidRPr="00F534B3">
        <w:rPr>
          <w:rFonts w:ascii="Times New Roman" w:hAnsi="Times New Roman" w:cs="Times New Roman"/>
          <w:color w:val="222222"/>
          <w:sz w:val="28"/>
          <w:szCs w:val="27"/>
        </w:rPr>
        <w:t>watt</w:t>
      </w:r>
      <w:commentRangeEnd w:id="131"/>
      <w:r w:rsidR="002E303B">
        <w:rPr>
          <w:rStyle w:val="a5"/>
          <w:rFonts w:asciiTheme="minorHAnsi" w:eastAsiaTheme="minorEastAsia" w:hAnsiTheme="minorHAnsi" w:cstheme="minorBidi"/>
          <w:kern w:val="2"/>
        </w:rPr>
        <w:commentReference w:id="131"/>
      </w:r>
      <w:r w:rsidRPr="00F534B3">
        <w:rPr>
          <w:rFonts w:ascii="Times New Roman" w:hAnsi="Times New Roman" w:cs="Times New Roman"/>
          <w:color w:val="222222"/>
          <w:sz w:val="28"/>
          <w:szCs w:val="27"/>
        </w:rPr>
        <w:t xml:space="preserve">s. </w:t>
      </w:r>
    </w:p>
    <w:p w14:paraId="675A2E73" w14:textId="77777777" w:rsidR="002E303B" w:rsidRDefault="002E303B" w:rsidP="00E86275">
      <w:pPr>
        <w:pStyle w:val="a3"/>
        <w:shd w:val="clear" w:color="auto" w:fill="FFFFFF"/>
        <w:spacing w:before="0" w:beforeAutospacing="0" w:after="420" w:afterAutospacing="0"/>
        <w:rPr>
          <w:rFonts w:ascii="Times New Roman" w:hAnsi="Times New Roman" w:cs="Times New Roman"/>
          <w:color w:val="222222"/>
          <w:sz w:val="22"/>
          <w:szCs w:val="27"/>
        </w:rPr>
      </w:pPr>
      <w:r w:rsidRPr="002E303B">
        <w:rPr>
          <w:rFonts w:ascii="Times New Roman" w:hAnsi="Times New Roman" w:cs="Times New Roman"/>
          <w:color w:val="222222"/>
          <w:sz w:val="22"/>
          <w:szCs w:val="27"/>
        </w:rPr>
        <w:t>翻译：此外，温控策略同样使这套系统的水资源利用率</w:t>
      </w:r>
      <w:r w:rsidRPr="002E303B">
        <w:rPr>
          <w:rFonts w:ascii="Times New Roman" w:hAnsi="Times New Roman" w:cs="Times New Roman"/>
          <w:color w:val="222222"/>
          <w:sz w:val="22"/>
          <w:szCs w:val="27"/>
        </w:rPr>
        <w:t>——</w:t>
      </w:r>
      <w:r w:rsidRPr="002E303B">
        <w:rPr>
          <w:rFonts w:ascii="Times New Roman" w:hAnsi="Times New Roman" w:cs="Times New Roman"/>
          <w:color w:val="222222"/>
          <w:sz w:val="22"/>
          <w:szCs w:val="27"/>
        </w:rPr>
        <w:t>包括淡水和海水，达到</w:t>
      </w:r>
      <w:r w:rsidRPr="002E303B">
        <w:rPr>
          <w:rFonts w:ascii="Times New Roman" w:hAnsi="Times New Roman" w:cs="Times New Roman" w:hint="eastAsia"/>
          <w:color w:val="222222"/>
          <w:sz w:val="22"/>
          <w:szCs w:val="27"/>
        </w:rPr>
        <w:t>7</w:t>
      </w:r>
      <w:r w:rsidRPr="002E303B">
        <w:rPr>
          <w:rFonts w:ascii="Times New Roman" w:hAnsi="Times New Roman" w:cs="Times New Roman"/>
          <w:color w:val="222222"/>
          <w:sz w:val="22"/>
          <w:szCs w:val="27"/>
        </w:rPr>
        <w:t>%</w:t>
      </w:r>
      <w:r w:rsidRPr="002E303B">
        <w:rPr>
          <w:rFonts w:ascii="Times New Roman" w:hAnsi="Times New Roman" w:cs="Times New Roman"/>
          <w:color w:val="222222"/>
          <w:sz w:val="22"/>
          <w:szCs w:val="27"/>
        </w:rPr>
        <w:t>。同时，这套系统的电解水利用率达</w:t>
      </w:r>
      <w:r w:rsidRPr="002E303B">
        <w:rPr>
          <w:rFonts w:ascii="Times New Roman" w:hAnsi="Times New Roman" w:cs="Times New Roman" w:hint="eastAsia"/>
          <w:color w:val="222222"/>
          <w:sz w:val="22"/>
          <w:szCs w:val="27"/>
        </w:rPr>
        <w:t>6</w:t>
      </w:r>
      <w:r w:rsidRPr="002E303B">
        <w:rPr>
          <w:rFonts w:ascii="Times New Roman" w:hAnsi="Times New Roman" w:cs="Times New Roman"/>
          <w:color w:val="222222"/>
          <w:sz w:val="22"/>
          <w:szCs w:val="27"/>
        </w:rPr>
        <w:t>.2%</w:t>
      </w:r>
      <w:r w:rsidRPr="002E303B">
        <w:rPr>
          <w:rFonts w:ascii="Times New Roman" w:hAnsi="Times New Roman" w:cs="Times New Roman"/>
          <w:color w:val="222222"/>
          <w:sz w:val="22"/>
          <w:szCs w:val="27"/>
        </w:rPr>
        <w:t>，用</w:t>
      </w:r>
      <w:r w:rsidRPr="002E303B">
        <w:rPr>
          <w:rFonts w:ascii="Times New Roman" w:hAnsi="Times New Roman" w:cs="Times New Roman" w:hint="eastAsia"/>
          <w:color w:val="222222"/>
          <w:sz w:val="22"/>
          <w:szCs w:val="27"/>
        </w:rPr>
        <w:t>2</w:t>
      </w:r>
      <w:r w:rsidRPr="002E303B">
        <w:rPr>
          <w:rFonts w:ascii="Times New Roman" w:hAnsi="Times New Roman" w:cs="Times New Roman"/>
          <w:color w:val="222222"/>
          <w:sz w:val="22"/>
          <w:szCs w:val="27"/>
        </w:rPr>
        <w:t>57</w:t>
      </w:r>
      <w:r w:rsidRPr="002E303B">
        <w:rPr>
          <w:rFonts w:ascii="Times New Roman" w:hAnsi="Times New Roman" w:cs="Times New Roman"/>
          <w:color w:val="222222"/>
          <w:sz w:val="22"/>
          <w:szCs w:val="27"/>
        </w:rPr>
        <w:t>瓦的太阳光能。</w:t>
      </w:r>
    </w:p>
    <w:p w14:paraId="09B4E432" w14:textId="77777777" w:rsidR="002E303B" w:rsidRPr="002E303B"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2E303B">
        <w:rPr>
          <w:rFonts w:ascii="Times New Roman" w:hAnsi="Times New Roman" w:cs="Times New Roman"/>
          <w:b/>
          <w:color w:val="538135" w:themeColor="accent6" w:themeShade="BF"/>
          <w:sz w:val="22"/>
          <w:szCs w:val="22"/>
        </w:rPr>
        <w:t>翻译：</w:t>
      </w:r>
      <w:r w:rsidRPr="002E303B">
        <w:rPr>
          <w:rFonts w:ascii="Times New Roman" w:hAnsi="Times New Roman" w:cs="Times New Roman"/>
          <w:b/>
          <w:color w:val="538135" w:themeColor="accent6" w:themeShade="BF"/>
          <w:sz w:val="22"/>
          <w:szCs w:val="22"/>
          <w:shd w:val="clear" w:color="auto" w:fill="FFFFFF"/>
        </w:rPr>
        <w:t>此外，这种与温度相关的策略还导致广泛可用的自来水和海水的</w:t>
      </w:r>
      <w:r w:rsidRPr="002E303B">
        <w:rPr>
          <w:rFonts w:ascii="Times New Roman" w:hAnsi="Times New Roman" w:cs="Times New Roman"/>
          <w:b/>
          <w:color w:val="538135" w:themeColor="accent6" w:themeShade="BF"/>
          <w:sz w:val="22"/>
          <w:szCs w:val="22"/>
          <w:shd w:val="clear" w:color="auto" w:fill="FFFFFF"/>
        </w:rPr>
        <w:t>STH</w:t>
      </w:r>
      <w:r w:rsidRPr="002E303B">
        <w:rPr>
          <w:rFonts w:ascii="Times New Roman" w:hAnsi="Times New Roman" w:cs="Times New Roman"/>
          <w:b/>
          <w:color w:val="538135" w:themeColor="accent6" w:themeShade="BF"/>
          <w:sz w:val="22"/>
          <w:szCs w:val="22"/>
          <w:shd w:val="clear" w:color="auto" w:fill="FFFFFF"/>
        </w:rPr>
        <w:t>效率约为</w:t>
      </w:r>
      <w:r w:rsidRPr="002E303B">
        <w:rPr>
          <w:rFonts w:ascii="Times New Roman" w:hAnsi="Times New Roman" w:cs="Times New Roman"/>
          <w:b/>
          <w:color w:val="538135" w:themeColor="accent6" w:themeShade="BF"/>
          <w:sz w:val="22"/>
          <w:szCs w:val="22"/>
          <w:shd w:val="clear" w:color="auto" w:fill="FFFFFF"/>
        </w:rPr>
        <w:t>7%</w:t>
      </w:r>
      <w:r w:rsidRPr="002E303B">
        <w:rPr>
          <w:rFonts w:ascii="Times New Roman" w:hAnsi="Times New Roman" w:cs="Times New Roman"/>
          <w:b/>
          <w:color w:val="538135" w:themeColor="accent6" w:themeShade="BF"/>
          <w:sz w:val="22"/>
          <w:szCs w:val="22"/>
          <w:shd w:val="clear" w:color="auto" w:fill="FFFFFF"/>
        </w:rPr>
        <w:t>，在自然太阳能光容量为</w:t>
      </w:r>
      <w:r w:rsidRPr="002E303B">
        <w:rPr>
          <w:rFonts w:ascii="Times New Roman" w:hAnsi="Times New Roman" w:cs="Times New Roman"/>
          <w:b/>
          <w:color w:val="538135" w:themeColor="accent6" w:themeShade="BF"/>
          <w:sz w:val="22"/>
          <w:szCs w:val="22"/>
          <w:shd w:val="clear" w:color="auto" w:fill="FFFFFF"/>
        </w:rPr>
        <w:t>257</w:t>
      </w:r>
      <w:r w:rsidRPr="002E303B">
        <w:rPr>
          <w:rFonts w:ascii="Times New Roman" w:hAnsi="Times New Roman" w:cs="Times New Roman"/>
          <w:b/>
          <w:color w:val="538135" w:themeColor="accent6" w:themeShade="BF"/>
          <w:sz w:val="22"/>
          <w:szCs w:val="22"/>
          <w:shd w:val="clear" w:color="auto" w:fill="FFFFFF"/>
        </w:rPr>
        <w:t>瓦的大型光催化水分解系统中的</w:t>
      </w:r>
      <w:r w:rsidRPr="002E303B">
        <w:rPr>
          <w:rFonts w:ascii="Times New Roman" w:hAnsi="Times New Roman" w:cs="Times New Roman"/>
          <w:b/>
          <w:color w:val="538135" w:themeColor="accent6" w:themeShade="BF"/>
          <w:sz w:val="22"/>
          <w:szCs w:val="22"/>
          <w:shd w:val="clear" w:color="auto" w:fill="FFFFFF"/>
        </w:rPr>
        <w:t>STH</w:t>
      </w:r>
      <w:r w:rsidRPr="002E303B">
        <w:rPr>
          <w:rFonts w:ascii="Times New Roman" w:hAnsi="Times New Roman" w:cs="Times New Roman"/>
          <w:b/>
          <w:color w:val="538135" w:themeColor="accent6" w:themeShade="BF"/>
          <w:sz w:val="22"/>
          <w:szCs w:val="22"/>
          <w:shd w:val="clear" w:color="auto" w:fill="FFFFFF"/>
        </w:rPr>
        <w:t>效率为</w:t>
      </w:r>
      <w:r w:rsidRPr="002E303B">
        <w:rPr>
          <w:rFonts w:ascii="Times New Roman" w:hAnsi="Times New Roman" w:cs="Times New Roman"/>
          <w:b/>
          <w:color w:val="538135" w:themeColor="accent6" w:themeShade="BF"/>
          <w:sz w:val="22"/>
          <w:szCs w:val="22"/>
          <w:shd w:val="clear" w:color="auto" w:fill="FFFFFF"/>
        </w:rPr>
        <w:t>6.2%</w:t>
      </w:r>
      <w:r w:rsidRPr="002E303B">
        <w:rPr>
          <w:rFonts w:ascii="Times New Roman" w:hAnsi="Times New Roman" w:cs="Times New Roman"/>
          <w:b/>
          <w:color w:val="538135" w:themeColor="accent6" w:themeShade="BF"/>
          <w:sz w:val="22"/>
          <w:szCs w:val="22"/>
          <w:shd w:val="clear" w:color="auto" w:fill="FFFFFF"/>
        </w:rPr>
        <w:t>。</w:t>
      </w:r>
    </w:p>
    <w:p w14:paraId="7BA313A6" w14:textId="77777777" w:rsidR="00BE62FC" w:rsidRPr="00F534B3" w:rsidRDefault="00BE62FC" w:rsidP="00E86275">
      <w:pPr>
        <w:pStyle w:val="a3"/>
        <w:shd w:val="clear" w:color="auto" w:fill="FFFFFF"/>
        <w:spacing w:before="0" w:beforeAutospacing="0" w:after="420" w:afterAutospacing="0"/>
        <w:rPr>
          <w:rFonts w:ascii="Times New Roman" w:hAnsi="Times New Roman" w:cs="Times New Roman"/>
          <w:color w:val="222222"/>
          <w:sz w:val="28"/>
          <w:szCs w:val="27"/>
        </w:rPr>
      </w:pPr>
      <w:r w:rsidRPr="00F534B3">
        <w:rPr>
          <w:rFonts w:ascii="Times New Roman" w:hAnsi="Times New Roman" w:cs="Times New Roman"/>
          <w:color w:val="222222"/>
          <w:sz w:val="28"/>
          <w:szCs w:val="27"/>
        </w:rPr>
        <w:t xml:space="preserve">Our study offers a practical approach to produce hydrogen </w:t>
      </w:r>
      <w:r w:rsidRPr="002E303B">
        <w:rPr>
          <w:rFonts w:ascii="Times New Roman" w:hAnsi="Times New Roman" w:cs="Times New Roman"/>
          <w:b/>
          <w:color w:val="FF0000"/>
          <w:sz w:val="28"/>
          <w:szCs w:val="27"/>
        </w:rPr>
        <w:t>fuel</w:t>
      </w:r>
      <w:r w:rsidRPr="00F534B3">
        <w:rPr>
          <w:rFonts w:ascii="Times New Roman" w:hAnsi="Times New Roman" w:cs="Times New Roman"/>
          <w:color w:val="222222"/>
          <w:sz w:val="28"/>
          <w:szCs w:val="27"/>
        </w:rPr>
        <w:t xml:space="preserve"> efficiently from natural solar light and water, overcoming the efficiency bottleneck of solar hydrogen production.</w:t>
      </w:r>
    </w:p>
    <w:p w14:paraId="3A35BE11" w14:textId="77777777" w:rsidR="001A5787" w:rsidRDefault="002E303B" w:rsidP="00E86275">
      <w:pPr>
        <w:jc w:val="left"/>
        <w:rPr>
          <w:rFonts w:ascii="Times New Roman" w:hAnsi="Times New Roman" w:cs="Times New Roman"/>
          <w:sz w:val="22"/>
        </w:rPr>
      </w:pPr>
      <w:r w:rsidRPr="00BF534A">
        <w:rPr>
          <w:rFonts w:ascii="Times New Roman" w:hAnsi="Times New Roman" w:cs="Times New Roman"/>
          <w:sz w:val="22"/>
        </w:rPr>
        <w:t>翻译：我们的研究提供了一种特殊的方式，通过自然的光能和水资源高效生产氢，突破了太阳能氢气生产的瓶颈。</w:t>
      </w:r>
    </w:p>
    <w:p w14:paraId="6B32EA34" w14:textId="77777777" w:rsidR="00BF534A" w:rsidRPr="00BF534A" w:rsidRDefault="00BF534A" w:rsidP="00E86275">
      <w:pPr>
        <w:jc w:val="left"/>
        <w:rPr>
          <w:rFonts w:ascii="Times New Roman" w:hAnsi="Times New Roman" w:cs="Times New Roman"/>
          <w:sz w:val="22"/>
        </w:rPr>
      </w:pPr>
    </w:p>
    <w:p w14:paraId="3AC96845" w14:textId="77777777" w:rsidR="002E303B" w:rsidRPr="00BF534A" w:rsidRDefault="002E303B" w:rsidP="00E86275">
      <w:pPr>
        <w:pStyle w:val="a3"/>
        <w:shd w:val="clear" w:color="auto" w:fill="FFFFFF"/>
        <w:spacing w:before="0" w:beforeAutospacing="0" w:after="420" w:afterAutospacing="0"/>
        <w:rPr>
          <w:rFonts w:ascii="Times New Roman" w:hAnsi="Times New Roman" w:cs="Times New Roman"/>
          <w:b/>
          <w:color w:val="538135" w:themeColor="accent6" w:themeShade="BF"/>
          <w:sz w:val="22"/>
          <w:szCs w:val="22"/>
        </w:rPr>
      </w:pPr>
      <w:r w:rsidRPr="00BF534A">
        <w:rPr>
          <w:rFonts w:ascii="Times New Roman" w:hAnsi="Times New Roman" w:cs="Times New Roman"/>
          <w:b/>
          <w:color w:val="538135" w:themeColor="accent6" w:themeShade="BF"/>
          <w:sz w:val="22"/>
          <w:szCs w:val="22"/>
        </w:rPr>
        <w:t>翻译：</w:t>
      </w:r>
      <w:r w:rsidRPr="00BF534A">
        <w:rPr>
          <w:rFonts w:ascii="Times New Roman" w:hAnsi="Times New Roman" w:cs="Times New Roman"/>
          <w:b/>
          <w:color w:val="538135" w:themeColor="accent6" w:themeShade="BF"/>
          <w:sz w:val="22"/>
          <w:szCs w:val="22"/>
          <w:shd w:val="clear" w:color="auto" w:fill="FFFFFF"/>
        </w:rPr>
        <w:t>我们的研究提供了一种实用的方法，可以从天然太阳光和水中高效生产氢燃料，克服太阳能制氢的效率瓶颈。</w:t>
      </w:r>
    </w:p>
    <w:p w14:paraId="5BB1ED97" w14:textId="77777777" w:rsidR="002E303B" w:rsidRPr="002E303B" w:rsidRDefault="002E303B" w:rsidP="00E86275">
      <w:pPr>
        <w:jc w:val="left"/>
        <w:rPr>
          <w:sz w:val="22"/>
        </w:rPr>
      </w:pPr>
    </w:p>
    <w:p w14:paraId="53F4A17B" w14:textId="77777777" w:rsidR="002E303B" w:rsidRDefault="002E303B" w:rsidP="00E86275">
      <w:pPr>
        <w:jc w:val="left"/>
        <w:rPr>
          <w:sz w:val="22"/>
        </w:rPr>
      </w:pPr>
    </w:p>
    <w:p w14:paraId="6AE3CD8A" w14:textId="77777777" w:rsidR="002E303B" w:rsidRDefault="002E303B" w:rsidP="00E86275">
      <w:pPr>
        <w:jc w:val="left"/>
        <w:rPr>
          <w:sz w:val="22"/>
        </w:rPr>
      </w:pPr>
    </w:p>
    <w:p w14:paraId="40510984" w14:textId="77777777" w:rsidR="002E303B" w:rsidRDefault="002E303B" w:rsidP="00E86275">
      <w:pPr>
        <w:jc w:val="left"/>
        <w:rPr>
          <w:sz w:val="22"/>
        </w:rPr>
      </w:pPr>
    </w:p>
    <w:p w14:paraId="7FE6D375" w14:textId="77777777" w:rsidR="002E303B" w:rsidRDefault="002E303B" w:rsidP="00E86275">
      <w:pPr>
        <w:jc w:val="left"/>
        <w:rPr>
          <w:sz w:val="22"/>
        </w:rPr>
      </w:pPr>
    </w:p>
    <w:p w14:paraId="554B2CC8" w14:textId="77777777" w:rsidR="002E303B" w:rsidRDefault="002E303B" w:rsidP="00E86275">
      <w:pPr>
        <w:jc w:val="left"/>
        <w:rPr>
          <w:sz w:val="22"/>
        </w:rPr>
      </w:pPr>
    </w:p>
    <w:p w14:paraId="4001E978" w14:textId="77777777" w:rsidR="002E303B" w:rsidRDefault="002E303B" w:rsidP="00E86275">
      <w:pPr>
        <w:jc w:val="left"/>
        <w:rPr>
          <w:sz w:val="22"/>
        </w:rPr>
      </w:pPr>
    </w:p>
    <w:p w14:paraId="24668141" w14:textId="77777777" w:rsidR="002E303B" w:rsidRDefault="002E303B" w:rsidP="00E86275">
      <w:pPr>
        <w:jc w:val="left"/>
        <w:rPr>
          <w:sz w:val="22"/>
        </w:rPr>
      </w:pPr>
    </w:p>
    <w:p w14:paraId="0B795A3B" w14:textId="77777777" w:rsidR="002E303B" w:rsidRDefault="002E303B" w:rsidP="00E86275">
      <w:pPr>
        <w:jc w:val="left"/>
        <w:rPr>
          <w:sz w:val="22"/>
        </w:rPr>
      </w:pPr>
    </w:p>
    <w:p w14:paraId="49874514" w14:textId="77777777" w:rsidR="002E303B" w:rsidRDefault="002E303B" w:rsidP="00E86275">
      <w:pPr>
        <w:jc w:val="left"/>
        <w:rPr>
          <w:sz w:val="22"/>
        </w:rPr>
      </w:pPr>
    </w:p>
    <w:p w14:paraId="2332F184" w14:textId="77777777" w:rsidR="002E303B" w:rsidRPr="002E303B" w:rsidRDefault="002E303B" w:rsidP="00E86275">
      <w:pPr>
        <w:jc w:val="left"/>
        <w:rPr>
          <w:sz w:val="22"/>
        </w:rPr>
      </w:pPr>
    </w:p>
    <w:sectPr w:rsidR="002E303B" w:rsidRPr="002E303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帐户" w:date="2023-01-08T17:10:00Z" w:initials="M帐">
    <w:p w14:paraId="463EB04D" w14:textId="77777777" w:rsidR="000A450D" w:rsidRPr="00AC44EE" w:rsidRDefault="000A450D" w:rsidP="000A450D">
      <w:pPr>
        <w:pStyle w:val="a6"/>
        <w:rPr>
          <w:b/>
        </w:rPr>
      </w:pPr>
      <w:r>
        <w:rPr>
          <w:rStyle w:val="a5"/>
        </w:rPr>
        <w:annotationRef/>
      </w:r>
      <w:r>
        <w:rPr>
          <w:b/>
          <w:color w:val="0070C0"/>
        </w:rPr>
        <w:t>i</w:t>
      </w:r>
      <w:r w:rsidRPr="00AC44EE">
        <w:rPr>
          <w:b/>
          <w:color w:val="0070C0"/>
        </w:rPr>
        <w:t>nfluenza n.</w:t>
      </w:r>
      <w:r w:rsidRPr="00AC44EE">
        <w:rPr>
          <w:b/>
          <w:color w:val="0070C0"/>
        </w:rPr>
        <w:t>流感</w:t>
      </w:r>
    </w:p>
  </w:comment>
  <w:comment w:id="2" w:author="Microsoft 帐户" w:date="2023-01-08T17:12:00Z" w:initials="M帐">
    <w:p w14:paraId="6DFE4858" w14:textId="77777777" w:rsidR="000A450D" w:rsidRPr="00AC44EE" w:rsidRDefault="000A450D" w:rsidP="000A450D">
      <w:pPr>
        <w:pStyle w:val="a6"/>
        <w:rPr>
          <w:color w:val="0070C0"/>
        </w:rPr>
      </w:pPr>
      <w:r w:rsidRPr="00AC44EE">
        <w:rPr>
          <w:rStyle w:val="a5"/>
          <w:color w:val="0070C0"/>
        </w:rPr>
        <w:annotationRef/>
      </w:r>
      <w:r w:rsidRPr="00571AE6">
        <w:rPr>
          <w:rFonts w:ascii="Times New Roman" w:eastAsia="宋体" w:hAnsi="Times New Roman" w:cs="Times New Roman"/>
          <w:b/>
          <w:bCs/>
          <w:color w:val="0070C0"/>
          <w:kern w:val="36"/>
          <w:sz w:val="48"/>
          <w:szCs w:val="48"/>
        </w:rPr>
        <w:t>vaccination</w:t>
      </w:r>
      <w:r w:rsidRPr="00AC44EE">
        <w:rPr>
          <w:rStyle w:val="a5"/>
          <w:color w:val="0070C0"/>
        </w:rPr>
        <w:annotationRef/>
      </w:r>
      <w:r w:rsidRPr="00AC44EE">
        <w:rPr>
          <w:rFonts w:ascii="Times New Roman" w:eastAsia="宋体" w:hAnsi="Times New Roman" w:cs="Times New Roman"/>
          <w:b/>
          <w:bCs/>
          <w:color w:val="0070C0"/>
          <w:kern w:val="36"/>
          <w:sz w:val="48"/>
          <w:szCs w:val="48"/>
        </w:rPr>
        <w:t xml:space="preserve"> n.</w:t>
      </w:r>
      <w:r w:rsidRPr="00AC44EE">
        <w:rPr>
          <w:rFonts w:hint="eastAsia"/>
          <w:color w:val="0070C0"/>
        </w:rPr>
        <w:t>接种疫苗</w:t>
      </w:r>
    </w:p>
  </w:comment>
  <w:comment w:id="3" w:author="Microsoft 帐户" w:date="2023-01-08T17:13:00Z" w:initials="M帐">
    <w:p w14:paraId="4F2A5805" w14:textId="77777777" w:rsidR="000A450D" w:rsidRDefault="000A450D" w:rsidP="000A450D">
      <w:pPr>
        <w:pStyle w:val="a6"/>
      </w:pPr>
      <w:r>
        <w:rPr>
          <w:rStyle w:val="a5"/>
        </w:rPr>
        <w:annotationRef/>
      </w:r>
      <w:r w:rsidRPr="00AC44EE">
        <w:t>dimorphic</w:t>
      </w:r>
      <w:r>
        <w:t xml:space="preserve"> adj.</w:t>
      </w:r>
      <w:r w:rsidRPr="00AC44EE">
        <w:rPr>
          <w:rFonts w:hint="eastAsia"/>
        </w:rPr>
        <w:t xml:space="preserve"> </w:t>
      </w:r>
      <w:r w:rsidRPr="00AC44EE">
        <w:rPr>
          <w:rFonts w:hint="eastAsia"/>
        </w:rPr>
        <w:t>二晶型</w:t>
      </w:r>
      <w:r>
        <w:rPr>
          <w:rFonts w:hint="eastAsia"/>
        </w:rPr>
        <w:t>(</w:t>
      </w:r>
      <w:r>
        <w:rPr>
          <w:rFonts w:hint="eastAsia"/>
        </w:rPr>
        <w:t>的</w:t>
      </w:r>
      <w:r>
        <w:t>)</w:t>
      </w:r>
    </w:p>
  </w:comment>
  <w:comment w:id="4" w:author="Microsoft 帐户" w:date="2023-01-08T17:18:00Z" w:initials="M帐">
    <w:p w14:paraId="267FA1FE" w14:textId="77777777" w:rsidR="000A450D" w:rsidRPr="00AC44EE" w:rsidRDefault="000A450D" w:rsidP="000A450D">
      <w:pPr>
        <w:pStyle w:val="a6"/>
        <w:rPr>
          <w:color w:val="FF0000"/>
        </w:rPr>
      </w:pPr>
      <w:r w:rsidRPr="00AC44EE">
        <w:rPr>
          <w:rStyle w:val="a5"/>
          <w:color w:val="FF0000"/>
        </w:rPr>
        <w:annotationRef/>
      </w:r>
      <w:r w:rsidRPr="00571AE6">
        <w:rPr>
          <w:rFonts w:ascii="Times New Roman" w:eastAsia="宋体" w:hAnsi="Times New Roman" w:cs="Times New Roman"/>
          <w:b/>
          <w:bCs/>
          <w:color w:val="FF0000"/>
          <w:kern w:val="36"/>
          <w:sz w:val="48"/>
          <w:szCs w:val="48"/>
        </w:rPr>
        <w:t>imprints</w:t>
      </w:r>
      <w:r w:rsidRPr="00AC44EE">
        <w:rPr>
          <w:rFonts w:ascii="Times New Roman" w:eastAsia="宋体" w:hAnsi="Times New Roman" w:cs="Times New Roman"/>
          <w:b/>
          <w:bCs/>
          <w:color w:val="FF0000"/>
          <w:kern w:val="36"/>
          <w:sz w:val="48"/>
          <w:szCs w:val="48"/>
        </w:rPr>
        <w:t xml:space="preserve"> n.</w:t>
      </w:r>
      <w:r w:rsidRPr="00AC44EE">
        <w:rPr>
          <w:rFonts w:ascii="Times New Roman" w:eastAsia="宋体" w:hAnsi="Times New Roman" w:cs="Times New Roman"/>
          <w:b/>
          <w:bCs/>
          <w:color w:val="FF0000"/>
          <w:kern w:val="36"/>
          <w:sz w:val="48"/>
          <w:szCs w:val="48"/>
        </w:rPr>
        <w:t>印记</w:t>
      </w:r>
    </w:p>
  </w:comment>
  <w:comment w:id="5" w:author="Microsoft 帐户" w:date="2023-01-08T17:19:00Z" w:initials="M帐">
    <w:p w14:paraId="09764F84" w14:textId="77777777" w:rsidR="000A450D" w:rsidRDefault="000A450D" w:rsidP="000A450D">
      <w:pPr>
        <w:pStyle w:val="a6"/>
      </w:pPr>
      <w:r>
        <w:rPr>
          <w:rStyle w:val="a5"/>
        </w:rPr>
        <w:annotationRef/>
      </w:r>
      <w:r w:rsidRPr="00571AE6">
        <w:rPr>
          <w:rFonts w:ascii="Times New Roman" w:eastAsia="宋体" w:hAnsi="Times New Roman" w:cs="Times New Roman"/>
          <w:b/>
          <w:bCs/>
          <w:color w:val="FF0000"/>
          <w:kern w:val="36"/>
          <w:sz w:val="48"/>
          <w:szCs w:val="48"/>
        </w:rPr>
        <w:t>prior</w:t>
      </w:r>
      <w:r w:rsidRPr="00AC44EE">
        <w:rPr>
          <w:rFonts w:ascii="Times New Roman" w:eastAsia="宋体" w:hAnsi="Times New Roman" w:cs="Times New Roman"/>
          <w:b/>
          <w:bCs/>
          <w:color w:val="FF0000"/>
          <w:kern w:val="36"/>
          <w:sz w:val="48"/>
          <w:szCs w:val="48"/>
        </w:rPr>
        <w:t xml:space="preserve"> adj.</w:t>
      </w:r>
      <w:r w:rsidRPr="00AC44EE">
        <w:rPr>
          <w:rFonts w:ascii="Times New Roman" w:eastAsia="宋体" w:hAnsi="Times New Roman" w:cs="Times New Roman"/>
          <w:b/>
          <w:bCs/>
          <w:color w:val="FF0000"/>
          <w:kern w:val="36"/>
          <w:sz w:val="48"/>
          <w:szCs w:val="48"/>
        </w:rPr>
        <w:t>事先的</w:t>
      </w:r>
    </w:p>
  </w:comment>
  <w:comment w:id="6" w:author="Microsoft 帐户" w:date="2023-01-08T17:19:00Z" w:initials="M帐">
    <w:p w14:paraId="1AD51DF2" w14:textId="77777777" w:rsidR="000A450D" w:rsidRPr="00AC44EE" w:rsidRDefault="000A450D" w:rsidP="000A450D">
      <w:pPr>
        <w:pStyle w:val="a6"/>
        <w:rPr>
          <w:b/>
          <w:color w:val="FF0000"/>
        </w:rPr>
      </w:pPr>
      <w:r>
        <w:rPr>
          <w:rStyle w:val="a5"/>
        </w:rPr>
        <w:annotationRef/>
      </w:r>
      <w:r w:rsidRPr="00AC44EE">
        <w:rPr>
          <w:rFonts w:hint="eastAsia"/>
          <w:b/>
          <w:color w:val="FF0000"/>
        </w:rPr>
        <w:t>m</w:t>
      </w:r>
      <w:r w:rsidRPr="00AC44EE">
        <w:rPr>
          <w:b/>
          <w:color w:val="FF0000"/>
        </w:rPr>
        <w:t>ild adj.</w:t>
      </w:r>
      <w:r w:rsidRPr="00AC44EE">
        <w:rPr>
          <w:rFonts w:hint="eastAsia"/>
          <w:b/>
          <w:color w:val="FF0000"/>
        </w:rPr>
        <w:t xml:space="preserve"> </w:t>
      </w:r>
      <w:r w:rsidRPr="00AC44EE">
        <w:rPr>
          <w:rFonts w:hint="eastAsia"/>
          <w:b/>
          <w:color w:val="FF0000"/>
        </w:rPr>
        <w:t>轻微</w:t>
      </w:r>
    </w:p>
  </w:comment>
  <w:comment w:id="7" w:author="Microsoft 帐户" w:date="2023-01-08T17:23:00Z" w:initials="M帐">
    <w:p w14:paraId="7CEAA015" w14:textId="77777777" w:rsidR="000A450D" w:rsidRPr="00FC665A" w:rsidRDefault="000A450D" w:rsidP="000A450D">
      <w:pPr>
        <w:pStyle w:val="a6"/>
        <w:rPr>
          <w:b/>
          <w:color w:val="FF0000"/>
        </w:rPr>
      </w:pPr>
      <w:r w:rsidRPr="00FC665A">
        <w:rPr>
          <w:rStyle w:val="a5"/>
          <w:b/>
          <w:color w:val="FF0000"/>
        </w:rPr>
        <w:annotationRef/>
      </w:r>
      <w:r w:rsidRPr="00FC665A">
        <w:rPr>
          <w:rFonts w:ascii="Times New Roman" w:hAnsi="Times New Roman" w:cs="Times New Roman"/>
          <w:b/>
          <w:color w:val="FF0000"/>
          <w:sz w:val="27"/>
          <w:szCs w:val="27"/>
        </w:rPr>
        <w:t>durable adj.</w:t>
      </w:r>
      <w:r w:rsidRPr="00FC665A">
        <w:rPr>
          <w:rFonts w:ascii="Times New Roman" w:hAnsi="Times New Roman" w:cs="Times New Roman"/>
          <w:b/>
          <w:color w:val="FF0000"/>
          <w:sz w:val="27"/>
          <w:szCs w:val="27"/>
        </w:rPr>
        <w:t>耐用的</w:t>
      </w:r>
      <w:r>
        <w:rPr>
          <w:rFonts w:ascii="Times New Roman" w:hAnsi="Times New Roman" w:cs="Times New Roman" w:hint="eastAsia"/>
          <w:b/>
          <w:color w:val="FF0000"/>
          <w:sz w:val="27"/>
          <w:szCs w:val="27"/>
        </w:rPr>
        <w:t>,</w:t>
      </w:r>
      <w:r>
        <w:rPr>
          <w:rFonts w:ascii="Times New Roman" w:hAnsi="Times New Roman" w:cs="Times New Roman"/>
          <w:b/>
          <w:color w:val="FF0000"/>
          <w:sz w:val="27"/>
          <w:szCs w:val="27"/>
        </w:rPr>
        <w:t>持久的</w:t>
      </w:r>
    </w:p>
  </w:comment>
  <w:comment w:id="8" w:author="Microsoft 帐户" w:date="2023-01-08T17:24:00Z" w:initials="M帐">
    <w:p w14:paraId="500C374B" w14:textId="77777777" w:rsidR="000A450D" w:rsidRDefault="000A450D" w:rsidP="000A450D">
      <w:pPr>
        <w:pStyle w:val="a6"/>
      </w:pPr>
      <w:r>
        <w:rPr>
          <w:rStyle w:val="a5"/>
        </w:rPr>
        <w:annotationRef/>
      </w:r>
      <w:r>
        <w:rPr>
          <w:rFonts w:ascii="Times New Roman" w:hAnsi="Times New Roman" w:cs="Times New Roman"/>
          <w:color w:val="222222"/>
          <w:sz w:val="27"/>
          <w:szCs w:val="27"/>
        </w:rPr>
        <w:t>functional adj</w:t>
      </w:r>
      <w:r>
        <w:rPr>
          <w:rFonts w:ascii="Times New Roman" w:hAnsi="Times New Roman" w:cs="Times New Roman" w:hint="eastAsia"/>
          <w:color w:val="222222"/>
          <w:sz w:val="27"/>
          <w:szCs w:val="27"/>
        </w:rPr>
        <w:t>.</w:t>
      </w:r>
      <w:r>
        <w:rPr>
          <w:rFonts w:ascii="Times New Roman" w:hAnsi="Times New Roman" w:cs="Times New Roman" w:hint="eastAsia"/>
          <w:color w:val="222222"/>
          <w:sz w:val="27"/>
          <w:szCs w:val="27"/>
        </w:rPr>
        <w:t>功能的</w:t>
      </w:r>
    </w:p>
  </w:comment>
  <w:comment w:id="9" w:author="Microsoft 帐户" w:date="2023-01-08T17:25:00Z" w:initials="M帐">
    <w:p w14:paraId="7FB22736" w14:textId="77777777" w:rsidR="000A450D" w:rsidRPr="00FC665A" w:rsidRDefault="000A450D" w:rsidP="000A450D">
      <w:pPr>
        <w:pStyle w:val="a6"/>
        <w:rPr>
          <w:b/>
        </w:rPr>
      </w:pPr>
      <w:r>
        <w:rPr>
          <w:rStyle w:val="a5"/>
        </w:rPr>
        <w:annotationRef/>
      </w:r>
      <w:r w:rsidRPr="00FC665A">
        <w:rPr>
          <w:b/>
          <w:color w:val="0070C0"/>
        </w:rPr>
        <w:t>①</w:t>
      </w:r>
      <w:r w:rsidRPr="00FC665A">
        <w:rPr>
          <w:b/>
          <w:color w:val="0070C0"/>
        </w:rPr>
        <w:t>免疫系统</w:t>
      </w:r>
    </w:p>
  </w:comment>
  <w:comment w:id="10" w:author="Microsoft 帐户" w:date="2023-01-08T17:36:00Z" w:initials="M帐">
    <w:p w14:paraId="70974331" w14:textId="77777777" w:rsidR="000A450D" w:rsidRPr="003568F6" w:rsidRDefault="000A450D" w:rsidP="000A450D">
      <w:pPr>
        <w:pStyle w:val="a6"/>
        <w:rPr>
          <w:b/>
        </w:rPr>
      </w:pPr>
      <w:r>
        <w:rPr>
          <w:rStyle w:val="a5"/>
        </w:rPr>
        <w:annotationRef/>
      </w:r>
      <w:r w:rsidRPr="003568F6">
        <w:rPr>
          <w:b/>
          <w:color w:val="FF0000"/>
        </w:rPr>
        <w:t>recovery v</w:t>
      </w:r>
      <w:r w:rsidRPr="003568F6">
        <w:rPr>
          <w:rFonts w:hint="eastAsia"/>
          <w:b/>
          <w:color w:val="FF0000"/>
        </w:rPr>
        <w:t>.</w:t>
      </w:r>
      <w:r w:rsidRPr="003568F6">
        <w:rPr>
          <w:rFonts w:hint="eastAsia"/>
          <w:b/>
          <w:color w:val="FF0000"/>
        </w:rPr>
        <w:t>恢复</w:t>
      </w:r>
    </w:p>
  </w:comment>
  <w:comment w:id="11" w:author="Microsoft 帐户" w:date="2023-01-08T17:26:00Z" w:initials="M帐">
    <w:p w14:paraId="75F9A350" w14:textId="77777777" w:rsidR="000A450D" w:rsidRDefault="000A450D" w:rsidP="000A450D">
      <w:pPr>
        <w:pStyle w:val="a6"/>
      </w:pPr>
      <w:r>
        <w:rPr>
          <w:rStyle w:val="a5"/>
        </w:rPr>
        <w:annotationRef/>
      </w:r>
      <w:r>
        <w:rPr>
          <w:rFonts w:ascii="Times New Roman" w:hAnsi="Times New Roman" w:cs="Times New Roman"/>
          <w:color w:val="222222"/>
          <w:sz w:val="27"/>
          <w:szCs w:val="27"/>
        </w:rPr>
        <w:t>homeostatic adj.</w:t>
      </w:r>
      <w:r>
        <w:rPr>
          <w:rFonts w:ascii="Times New Roman" w:hAnsi="Times New Roman" w:cs="Times New Roman"/>
          <w:color w:val="222222"/>
          <w:sz w:val="27"/>
          <w:szCs w:val="27"/>
        </w:rPr>
        <w:t>稳态的</w:t>
      </w:r>
    </w:p>
  </w:comment>
  <w:comment w:id="12" w:author="Microsoft 帐户" w:date="2023-01-08T17:28:00Z" w:initials="M帐">
    <w:p w14:paraId="04FB1F4A" w14:textId="77777777" w:rsidR="000A450D" w:rsidRPr="00FC665A" w:rsidRDefault="000A450D" w:rsidP="000A450D">
      <w:pPr>
        <w:pStyle w:val="a6"/>
        <w:rPr>
          <w:b/>
        </w:rPr>
      </w:pPr>
      <w:r>
        <w:rPr>
          <w:rStyle w:val="a5"/>
        </w:rPr>
        <w:annotationRef/>
      </w:r>
      <w:r w:rsidRPr="00FC665A">
        <w:rPr>
          <w:b/>
          <w:color w:val="0070C0"/>
        </w:rPr>
        <w:t>②</w:t>
      </w:r>
      <w:r w:rsidRPr="00FC665A">
        <w:rPr>
          <w:b/>
          <w:color w:val="0070C0"/>
        </w:rPr>
        <w:t>稳态免疫状态</w:t>
      </w:r>
    </w:p>
  </w:comment>
  <w:comment w:id="13" w:author="Microsoft 帐户" w:date="2023-01-08T17:30:00Z" w:initials="M帐">
    <w:p w14:paraId="30EC0AAA" w14:textId="77777777" w:rsidR="000A450D" w:rsidRDefault="000A450D" w:rsidP="000A450D">
      <w:pPr>
        <w:pStyle w:val="a6"/>
      </w:pPr>
      <w:r>
        <w:rPr>
          <w:rStyle w:val="a5"/>
        </w:rPr>
        <w:annotationRef/>
      </w:r>
      <w:r>
        <w:rPr>
          <w:rFonts w:ascii="Times New Roman" w:hAnsi="Times New Roman" w:cs="Times New Roman"/>
          <w:color w:val="222222"/>
          <w:sz w:val="27"/>
          <w:szCs w:val="27"/>
        </w:rPr>
        <w:t>perturbations n.</w:t>
      </w:r>
      <w:r>
        <w:rPr>
          <w:rFonts w:ascii="Times New Roman" w:hAnsi="Times New Roman" w:cs="Times New Roman"/>
          <w:color w:val="222222"/>
          <w:sz w:val="27"/>
          <w:szCs w:val="27"/>
        </w:rPr>
        <w:t>扰动</w:t>
      </w:r>
    </w:p>
  </w:comment>
  <w:comment w:id="14" w:author="Microsoft 帐户" w:date="2023-01-08T17:32:00Z" w:initials="M帐">
    <w:p w14:paraId="6A61D8BF" w14:textId="77777777" w:rsidR="000A450D" w:rsidRPr="00FC665A" w:rsidRDefault="000A450D" w:rsidP="000A450D">
      <w:pPr>
        <w:pStyle w:val="a6"/>
        <w:rPr>
          <w:b/>
        </w:rPr>
      </w:pPr>
      <w:r>
        <w:rPr>
          <w:rStyle w:val="a5"/>
        </w:rPr>
        <w:annotationRef/>
      </w:r>
      <w:r w:rsidRPr="00FC665A">
        <w:rPr>
          <w:rFonts w:ascii="Times New Roman" w:hAnsi="Times New Roman" w:cs="Times New Roman"/>
          <w:b/>
          <w:color w:val="FF0000"/>
          <w:sz w:val="27"/>
          <w:szCs w:val="27"/>
        </w:rPr>
        <w:t>remain v.</w:t>
      </w:r>
      <w:r w:rsidRPr="00FC665A">
        <w:rPr>
          <w:rFonts w:ascii="Times New Roman" w:hAnsi="Times New Roman" w:cs="Times New Roman"/>
          <w:b/>
          <w:color w:val="FF0000"/>
          <w:sz w:val="27"/>
          <w:szCs w:val="27"/>
        </w:rPr>
        <w:t>保持</w:t>
      </w:r>
    </w:p>
  </w:comment>
  <w:comment w:id="15" w:author="Microsoft 帐户" w:date="2023-01-08T17:43:00Z" w:initials="M帐">
    <w:p w14:paraId="46C5120B" w14:textId="77777777" w:rsidR="000A450D" w:rsidRPr="00493846" w:rsidRDefault="000A450D" w:rsidP="000A450D">
      <w:pPr>
        <w:pStyle w:val="a6"/>
        <w:rPr>
          <w:b/>
          <w:color w:val="0070C0"/>
        </w:rPr>
      </w:pPr>
      <w:r>
        <w:rPr>
          <w:rStyle w:val="a5"/>
        </w:rPr>
        <w:annotationRef/>
      </w:r>
      <w:r w:rsidRPr="00493846">
        <w:rPr>
          <w:rFonts w:ascii="Times New Roman" w:hAnsi="Times New Roman" w:cs="Times New Roman"/>
          <w:b/>
          <w:color w:val="0070C0"/>
          <w:sz w:val="27"/>
          <w:szCs w:val="27"/>
        </w:rPr>
        <w:t>immunology</w:t>
      </w:r>
      <w:r w:rsidRPr="00493846">
        <w:rPr>
          <w:rStyle w:val="a5"/>
          <w:b/>
          <w:color w:val="0070C0"/>
        </w:rPr>
        <w:annotationRef/>
      </w:r>
      <w:r w:rsidRPr="00493846">
        <w:rPr>
          <w:rFonts w:ascii="Times New Roman" w:hAnsi="Times New Roman" w:cs="Times New Roman"/>
          <w:b/>
          <w:color w:val="0070C0"/>
          <w:sz w:val="27"/>
          <w:szCs w:val="27"/>
        </w:rPr>
        <w:t xml:space="preserve"> n.</w:t>
      </w:r>
      <w:r w:rsidRPr="00493846">
        <w:rPr>
          <w:rFonts w:hint="eastAsia"/>
          <w:b/>
          <w:color w:val="0070C0"/>
        </w:rPr>
        <w:t>免疫学</w:t>
      </w:r>
    </w:p>
  </w:comment>
  <w:comment w:id="16" w:author="Microsoft 帐户" w:date="2023-01-08T17:44:00Z" w:initials="M帐">
    <w:p w14:paraId="1152171A" w14:textId="77777777" w:rsidR="000A450D" w:rsidRPr="003568F6" w:rsidRDefault="000A450D" w:rsidP="000A450D">
      <w:pPr>
        <w:pStyle w:val="a6"/>
        <w:rPr>
          <w:b/>
          <w:color w:val="FF0000"/>
        </w:rPr>
      </w:pPr>
      <w:r>
        <w:rPr>
          <w:rStyle w:val="a5"/>
        </w:rPr>
        <w:annotationRef/>
      </w:r>
      <w:r w:rsidRPr="003568F6">
        <w:rPr>
          <w:rFonts w:ascii="Times New Roman" w:hAnsi="Times New Roman" w:cs="Times New Roman"/>
          <w:b/>
          <w:color w:val="FF0000"/>
          <w:sz w:val="27"/>
          <w:szCs w:val="27"/>
        </w:rPr>
        <w:t>approach n.</w:t>
      </w:r>
      <w:r w:rsidRPr="003568F6">
        <w:rPr>
          <w:rFonts w:ascii="Times New Roman" w:hAnsi="Times New Roman" w:cs="Times New Roman"/>
          <w:b/>
          <w:color w:val="FF0000"/>
          <w:sz w:val="27"/>
          <w:szCs w:val="27"/>
        </w:rPr>
        <w:t>方法</w:t>
      </w:r>
      <w:r w:rsidRPr="003568F6">
        <w:rPr>
          <w:rFonts w:ascii="Times New Roman" w:hAnsi="Times New Roman" w:cs="Times New Roman" w:hint="eastAsia"/>
          <w:b/>
          <w:color w:val="FF0000"/>
          <w:sz w:val="27"/>
          <w:szCs w:val="27"/>
        </w:rPr>
        <w:t>,</w:t>
      </w:r>
      <w:r w:rsidRPr="003568F6">
        <w:rPr>
          <w:rFonts w:ascii="Times New Roman" w:hAnsi="Times New Roman" w:cs="Times New Roman" w:hint="eastAsia"/>
          <w:b/>
          <w:color w:val="FF0000"/>
          <w:sz w:val="27"/>
          <w:szCs w:val="27"/>
        </w:rPr>
        <w:t>途径</w:t>
      </w:r>
    </w:p>
  </w:comment>
  <w:comment w:id="17" w:author="Microsoft 帐户" w:date="2023-01-08T17:46:00Z" w:initials="M帐">
    <w:p w14:paraId="154CF187" w14:textId="77777777" w:rsidR="000A450D" w:rsidRDefault="000A450D" w:rsidP="000A450D">
      <w:pPr>
        <w:pStyle w:val="a6"/>
      </w:pPr>
      <w:r>
        <w:rPr>
          <w:rStyle w:val="a5"/>
        </w:rPr>
        <w:annotationRef/>
      </w:r>
      <w:r>
        <w:rPr>
          <w:rFonts w:ascii="Times New Roman" w:hAnsi="Times New Roman" w:cs="Times New Roman"/>
          <w:color w:val="222222"/>
          <w:sz w:val="27"/>
          <w:szCs w:val="27"/>
        </w:rPr>
        <w:t>longitudinal adj.</w:t>
      </w:r>
      <w:r>
        <w:rPr>
          <w:rFonts w:ascii="Times New Roman" w:hAnsi="Times New Roman" w:cs="Times New Roman"/>
          <w:color w:val="222222"/>
          <w:sz w:val="27"/>
          <w:szCs w:val="27"/>
        </w:rPr>
        <w:t>纵向的</w:t>
      </w:r>
    </w:p>
  </w:comment>
  <w:comment w:id="18" w:author="Microsoft 帐户" w:date="2023-01-08T17:46:00Z" w:initials="M帐">
    <w:p w14:paraId="43DA7A8B" w14:textId="77777777" w:rsidR="000A450D" w:rsidRDefault="000A450D" w:rsidP="000A450D">
      <w:pPr>
        <w:pStyle w:val="a6"/>
      </w:pPr>
      <w:r>
        <w:rPr>
          <w:rStyle w:val="a5"/>
        </w:rPr>
        <w:annotationRef/>
      </w:r>
      <w:r>
        <w:rPr>
          <w:rFonts w:ascii="Times New Roman" w:hAnsi="Times New Roman" w:cs="Times New Roman"/>
          <w:color w:val="222222"/>
          <w:sz w:val="27"/>
          <w:szCs w:val="27"/>
        </w:rPr>
        <w:t>multimodal n.</w:t>
      </w:r>
      <w:r>
        <w:rPr>
          <w:rFonts w:ascii="Times New Roman" w:hAnsi="Times New Roman" w:cs="Times New Roman"/>
          <w:color w:val="222222"/>
          <w:sz w:val="27"/>
          <w:szCs w:val="27"/>
        </w:rPr>
        <w:t>模态</w:t>
      </w:r>
    </w:p>
  </w:comment>
  <w:comment w:id="19" w:author="Microsoft 帐户" w:date="2023-01-08T17:47:00Z" w:initials="M帐">
    <w:p w14:paraId="2F9C10AC" w14:textId="77777777" w:rsidR="000A450D" w:rsidRPr="00493846" w:rsidRDefault="000A450D" w:rsidP="000A450D">
      <w:pPr>
        <w:pStyle w:val="a6"/>
        <w:rPr>
          <w:b/>
          <w:color w:val="FF0000"/>
        </w:rPr>
      </w:pPr>
      <w:r>
        <w:rPr>
          <w:rStyle w:val="a5"/>
        </w:rPr>
        <w:annotationRef/>
      </w:r>
      <w:r w:rsidRPr="00493846">
        <w:rPr>
          <w:rFonts w:ascii="Times New Roman" w:hAnsi="Times New Roman" w:cs="Times New Roman"/>
          <w:b/>
          <w:color w:val="FF0000"/>
          <w:sz w:val="27"/>
          <w:szCs w:val="27"/>
        </w:rPr>
        <w:t>analysis n.</w:t>
      </w:r>
      <w:r w:rsidRPr="00493846">
        <w:rPr>
          <w:rFonts w:ascii="Times New Roman" w:hAnsi="Times New Roman" w:cs="Times New Roman"/>
          <w:b/>
          <w:color w:val="FF0000"/>
          <w:sz w:val="27"/>
          <w:szCs w:val="27"/>
        </w:rPr>
        <w:t>分析</w:t>
      </w:r>
    </w:p>
  </w:comment>
  <w:comment w:id="20" w:author="Microsoft 帐户" w:date="2023-01-08T17:49:00Z" w:initials="M帐">
    <w:p w14:paraId="113858B9" w14:textId="77777777" w:rsidR="000A450D" w:rsidRPr="00493846" w:rsidRDefault="000A450D" w:rsidP="000A450D">
      <w:pPr>
        <w:pStyle w:val="a6"/>
        <w:rPr>
          <w:b/>
        </w:rPr>
      </w:pPr>
      <w:r>
        <w:rPr>
          <w:rStyle w:val="a5"/>
        </w:rPr>
        <w:annotationRef/>
      </w:r>
      <w:r w:rsidRPr="00493846">
        <w:rPr>
          <w:rFonts w:ascii="Times New Roman" w:hAnsi="Times New Roman" w:cs="Times New Roman" w:hint="eastAsia"/>
          <w:b/>
          <w:color w:val="0070C0"/>
          <w:sz w:val="27"/>
          <w:szCs w:val="27"/>
        </w:rPr>
        <w:t>③纵向多模态单细胞分析</w:t>
      </w:r>
    </w:p>
  </w:comment>
  <w:comment w:id="21" w:author="Microsoft 帐户" w:date="2023-01-08T17:56:00Z" w:initials="M帐">
    <w:p w14:paraId="39B07A90" w14:textId="77777777" w:rsidR="000A450D" w:rsidRDefault="000A450D" w:rsidP="000A450D">
      <w:pPr>
        <w:pStyle w:val="a6"/>
      </w:pPr>
      <w:r>
        <w:rPr>
          <w:rStyle w:val="a5"/>
        </w:rPr>
        <w:annotationRef/>
      </w:r>
      <w:r>
        <w:rPr>
          <w:rFonts w:ascii="Times New Roman" w:hAnsi="Times New Roman" w:cs="Times New Roman"/>
          <w:b/>
          <w:color w:val="0070C0"/>
          <w:sz w:val="27"/>
          <w:szCs w:val="27"/>
        </w:rPr>
        <w:t>t</w:t>
      </w:r>
      <w:r w:rsidRPr="00701FFF">
        <w:rPr>
          <w:rFonts w:ascii="Times New Roman" w:hAnsi="Times New Roman" w:cs="Times New Roman"/>
          <w:b/>
          <w:color w:val="0070C0"/>
          <w:sz w:val="27"/>
          <w:szCs w:val="27"/>
        </w:rPr>
        <w:t>ranscriptome</w:t>
      </w:r>
      <w:r>
        <w:rPr>
          <w:rFonts w:ascii="Times New Roman" w:hAnsi="Times New Roman" w:cs="Times New Roman"/>
          <w:b/>
          <w:color w:val="0070C0"/>
          <w:sz w:val="27"/>
          <w:szCs w:val="27"/>
        </w:rPr>
        <w:t xml:space="preserve"> n.</w:t>
      </w:r>
      <w:r>
        <w:rPr>
          <w:rFonts w:ascii="Times New Roman" w:hAnsi="Times New Roman" w:cs="Times New Roman"/>
          <w:b/>
          <w:color w:val="0070C0"/>
          <w:sz w:val="27"/>
          <w:szCs w:val="27"/>
        </w:rPr>
        <w:t>转录组</w:t>
      </w:r>
    </w:p>
  </w:comment>
  <w:comment w:id="22" w:author="Microsoft 帐户" w:date="2023-01-08T17:57:00Z" w:initials="M帐">
    <w:p w14:paraId="425AB97C" w14:textId="77777777" w:rsidR="000A450D" w:rsidRDefault="000A450D" w:rsidP="000A450D">
      <w:pPr>
        <w:pStyle w:val="a6"/>
      </w:pPr>
      <w:r>
        <w:rPr>
          <w:rStyle w:val="a5"/>
        </w:rPr>
        <w:annotationRef/>
      </w:r>
      <w:r>
        <w:rPr>
          <w:rFonts w:ascii="Times New Roman" w:hAnsi="Times New Roman" w:cs="Times New Roman"/>
          <w:b/>
          <w:color w:val="0070C0"/>
          <w:sz w:val="27"/>
          <w:szCs w:val="27"/>
        </w:rPr>
        <w:t>s</w:t>
      </w:r>
      <w:r w:rsidRPr="00701FFF">
        <w:rPr>
          <w:rFonts w:ascii="Times New Roman" w:hAnsi="Times New Roman" w:cs="Times New Roman"/>
          <w:b/>
          <w:color w:val="0070C0"/>
          <w:sz w:val="27"/>
          <w:szCs w:val="27"/>
        </w:rPr>
        <w:t>equences</w:t>
      </w:r>
      <w:r>
        <w:rPr>
          <w:rFonts w:ascii="Times New Roman" w:hAnsi="Times New Roman" w:cs="Times New Roman"/>
          <w:b/>
          <w:color w:val="0070C0"/>
          <w:sz w:val="27"/>
          <w:szCs w:val="27"/>
        </w:rPr>
        <w:t xml:space="preserve"> n.</w:t>
      </w:r>
      <w:r>
        <w:rPr>
          <w:rFonts w:ascii="Times New Roman" w:hAnsi="Times New Roman" w:cs="Times New Roman"/>
          <w:b/>
          <w:color w:val="0070C0"/>
          <w:sz w:val="27"/>
          <w:szCs w:val="27"/>
        </w:rPr>
        <w:t>序列</w:t>
      </w:r>
    </w:p>
  </w:comment>
  <w:comment w:id="23" w:author="Microsoft 帐户" w:date="2023-01-08T17:58:00Z" w:initials="M帐">
    <w:p w14:paraId="2D8A955A" w14:textId="77777777" w:rsidR="000A450D" w:rsidRPr="00493846" w:rsidRDefault="000A450D" w:rsidP="000A450D">
      <w:pPr>
        <w:pStyle w:val="a6"/>
        <w:rPr>
          <w:b/>
        </w:rPr>
      </w:pPr>
      <w:r>
        <w:rPr>
          <w:rStyle w:val="a5"/>
        </w:rPr>
        <w:annotationRef/>
      </w:r>
      <w:r w:rsidRPr="00493846">
        <w:rPr>
          <w:rFonts w:ascii="Times New Roman" w:hAnsi="Times New Roman" w:cs="Times New Roman"/>
          <w:b/>
          <w:color w:val="FF0000"/>
          <w:sz w:val="27"/>
          <w:szCs w:val="27"/>
        </w:rPr>
        <w:t>assess v.</w:t>
      </w:r>
      <w:r w:rsidRPr="00493846">
        <w:rPr>
          <w:rFonts w:ascii="Times New Roman" w:hAnsi="Times New Roman" w:cs="Times New Roman"/>
          <w:b/>
          <w:color w:val="FF0000"/>
          <w:sz w:val="27"/>
          <w:szCs w:val="27"/>
        </w:rPr>
        <w:t>评估</w:t>
      </w:r>
    </w:p>
  </w:comment>
  <w:comment w:id="24" w:author="Microsoft 帐户" w:date="2023-01-08T19:26:00Z" w:initials="M帐">
    <w:p w14:paraId="3890663A" w14:textId="77777777" w:rsidR="000A450D" w:rsidRDefault="000A450D" w:rsidP="000A450D">
      <w:pPr>
        <w:pStyle w:val="a6"/>
      </w:pPr>
      <w:r>
        <w:rPr>
          <w:rStyle w:val="a5"/>
        </w:rPr>
        <w:annotationRef/>
      </w:r>
      <w:r>
        <w:rPr>
          <w:rFonts w:ascii="宋体" w:eastAsia="宋体" w:hAnsi="宋体" w:cs="宋体" w:hint="eastAsia"/>
          <w:b/>
          <w:color w:val="0070C0"/>
          <w:sz w:val="28"/>
          <w:szCs w:val="27"/>
        </w:rPr>
        <w:t>⑦</w:t>
      </w:r>
      <w:r>
        <w:rPr>
          <w:rFonts w:ascii="Times New Roman" w:hAnsi="Times New Roman" w:cs="Times New Roman"/>
          <w:b/>
          <w:color w:val="0070C0"/>
          <w:sz w:val="28"/>
          <w:szCs w:val="27"/>
        </w:rPr>
        <w:t>i</w:t>
      </w:r>
      <w:r w:rsidRPr="000C3F7C">
        <w:rPr>
          <w:rFonts w:ascii="Times New Roman" w:hAnsi="Times New Roman" w:cs="Times New Roman"/>
          <w:b/>
          <w:color w:val="0070C0"/>
          <w:sz w:val="28"/>
          <w:szCs w:val="27"/>
        </w:rPr>
        <w:t>mmune states</w:t>
      </w:r>
      <w:r w:rsidRPr="000C3F7C">
        <w:rPr>
          <w:rStyle w:val="a5"/>
          <w:sz w:val="22"/>
        </w:rPr>
        <w:annotationRef/>
      </w:r>
      <w:r>
        <w:rPr>
          <w:rFonts w:ascii="Times New Roman" w:hAnsi="Times New Roman" w:cs="Times New Roman"/>
          <w:b/>
          <w:color w:val="0070C0"/>
          <w:sz w:val="28"/>
          <w:szCs w:val="27"/>
        </w:rPr>
        <w:t xml:space="preserve"> </w:t>
      </w:r>
      <w:r>
        <w:rPr>
          <w:rFonts w:ascii="Times New Roman" w:hAnsi="Times New Roman" w:cs="Times New Roman"/>
          <w:b/>
          <w:color w:val="0070C0"/>
          <w:sz w:val="28"/>
          <w:szCs w:val="27"/>
        </w:rPr>
        <w:t>免疫状态</w:t>
      </w:r>
    </w:p>
  </w:comment>
  <w:comment w:id="25" w:author="Microsoft 帐户" w:date="2023-01-08T18:01:00Z" w:initials="M帐">
    <w:p w14:paraId="16AE9252" w14:textId="77777777" w:rsidR="000A450D" w:rsidRDefault="000A450D" w:rsidP="000A450D">
      <w:pPr>
        <w:pStyle w:val="a6"/>
      </w:pPr>
      <w:r>
        <w:rPr>
          <w:rStyle w:val="a5"/>
        </w:rPr>
        <w:annotationRef/>
      </w:r>
      <w:r>
        <w:t>非住院的</w:t>
      </w:r>
    </w:p>
  </w:comment>
  <w:comment w:id="26" w:author="Microsoft 帐户" w:date="2023-01-08T18:12:00Z" w:initials="M帐">
    <w:p w14:paraId="422FFFB2" w14:textId="77777777" w:rsidR="000A450D" w:rsidRPr="00256975" w:rsidRDefault="000A450D" w:rsidP="000A450D">
      <w:pPr>
        <w:pStyle w:val="a6"/>
        <w:rPr>
          <w:b/>
          <w:i/>
          <w:color w:val="FF0000"/>
        </w:rPr>
      </w:pPr>
      <w:r>
        <w:rPr>
          <w:rStyle w:val="a5"/>
        </w:rPr>
        <w:annotationRef/>
      </w:r>
      <w:r w:rsidRPr="00256975">
        <w:rPr>
          <w:b/>
          <w:i/>
          <w:color w:val="FF0000"/>
        </w:rPr>
        <w:t>mean adj.</w:t>
      </w:r>
      <w:r w:rsidRPr="00256975">
        <w:rPr>
          <w:b/>
          <w:i/>
          <w:color w:val="FF0000"/>
        </w:rPr>
        <w:t>平均的</w:t>
      </w:r>
    </w:p>
  </w:comment>
  <w:comment w:id="27" w:author="Microsoft 帐户" w:date="2023-01-08T18:01:00Z" w:initials="M帐">
    <w:p w14:paraId="46713A70" w14:textId="77777777" w:rsidR="000A450D" w:rsidRPr="00256975" w:rsidRDefault="000A450D" w:rsidP="000A450D">
      <w:pPr>
        <w:pStyle w:val="a6"/>
        <w:rPr>
          <w:b/>
          <w:color w:val="0070C0"/>
        </w:rPr>
      </w:pPr>
      <w:r>
        <w:rPr>
          <w:rStyle w:val="a5"/>
        </w:rPr>
        <w:annotationRef/>
      </w:r>
      <w:r w:rsidRPr="00256975">
        <w:rPr>
          <w:rFonts w:ascii="Times New Roman" w:hAnsi="Times New Roman" w:cs="Times New Roman"/>
          <w:b/>
          <w:color w:val="0070C0"/>
          <w:sz w:val="27"/>
          <w:szCs w:val="27"/>
        </w:rPr>
        <w:t>diagnosis n.</w:t>
      </w:r>
      <w:r w:rsidRPr="00256975">
        <w:rPr>
          <w:rFonts w:ascii="Times New Roman" w:hAnsi="Times New Roman" w:cs="Times New Roman"/>
          <w:b/>
          <w:color w:val="0070C0"/>
          <w:sz w:val="27"/>
          <w:szCs w:val="27"/>
        </w:rPr>
        <w:t>诊断</w:t>
      </w:r>
    </w:p>
  </w:comment>
  <w:comment w:id="28" w:author="Microsoft 帐户" w:date="2023-01-08T18:10:00Z" w:initials="M帐">
    <w:p w14:paraId="00DBAE50" w14:textId="77777777" w:rsidR="000A450D" w:rsidRPr="00256975" w:rsidRDefault="000A450D" w:rsidP="000A450D">
      <w:pPr>
        <w:pStyle w:val="a6"/>
        <w:rPr>
          <w:b/>
          <w:i/>
          <w:color w:val="FF0000"/>
        </w:rPr>
      </w:pPr>
      <w:r>
        <w:rPr>
          <w:rStyle w:val="a5"/>
        </w:rPr>
        <w:annotationRef/>
      </w:r>
      <w:r w:rsidRPr="00256975">
        <w:rPr>
          <w:rFonts w:ascii="Times New Roman" w:hAnsi="Times New Roman" w:cs="Times New Roman"/>
          <w:b/>
          <w:i/>
          <w:color w:val="FF0000"/>
          <w:sz w:val="27"/>
          <w:szCs w:val="27"/>
        </w:rPr>
        <w:t>control n.</w:t>
      </w:r>
      <w:r w:rsidRPr="00256975">
        <w:rPr>
          <w:rFonts w:ascii="Times New Roman" w:hAnsi="Times New Roman" w:cs="Times New Roman"/>
          <w:b/>
          <w:i/>
          <w:color w:val="FF0000"/>
          <w:sz w:val="27"/>
          <w:szCs w:val="27"/>
        </w:rPr>
        <w:t>对照</w:t>
      </w:r>
    </w:p>
  </w:comment>
  <w:comment w:id="29" w:author="Microsoft 帐户" w:date="2023-01-08T18:18:00Z" w:initials="M帐">
    <w:p w14:paraId="06BADB74" w14:textId="77777777" w:rsidR="000A450D" w:rsidRPr="00256975" w:rsidRDefault="000A450D" w:rsidP="000A450D">
      <w:pPr>
        <w:pStyle w:val="a6"/>
        <w:rPr>
          <w:b/>
          <w:color w:val="0070C0"/>
        </w:rPr>
      </w:pPr>
      <w:r>
        <w:rPr>
          <w:rStyle w:val="a5"/>
        </w:rPr>
        <w:annotationRef/>
      </w:r>
      <w:r w:rsidRPr="00256975">
        <w:rPr>
          <w:rFonts w:ascii="Times New Roman" w:hAnsi="Times New Roman" w:cs="Times New Roman"/>
          <w:b/>
          <w:color w:val="0070C0"/>
          <w:sz w:val="28"/>
          <w:szCs w:val="27"/>
        </w:rPr>
        <w:t>recoveree n.</w:t>
      </w:r>
      <w:r w:rsidRPr="00256975">
        <w:rPr>
          <w:rFonts w:ascii="Times New Roman" w:hAnsi="Times New Roman" w:cs="Times New Roman"/>
          <w:b/>
          <w:color w:val="0070C0"/>
          <w:sz w:val="28"/>
          <w:szCs w:val="27"/>
        </w:rPr>
        <w:t>被康复者</w:t>
      </w:r>
    </w:p>
  </w:comment>
  <w:comment w:id="30" w:author="Microsoft 帐户" w:date="2023-01-08T18:26:00Z" w:initials="M帐">
    <w:p w14:paraId="4981A0F2" w14:textId="77777777" w:rsidR="000A450D" w:rsidRPr="00256975" w:rsidRDefault="000A450D" w:rsidP="000A450D">
      <w:pPr>
        <w:pStyle w:val="a6"/>
        <w:rPr>
          <w:b/>
          <w:color w:val="FF0000"/>
        </w:rPr>
      </w:pPr>
      <w:r w:rsidRPr="00256975">
        <w:rPr>
          <w:rStyle w:val="a5"/>
          <w:b/>
          <w:color w:val="FF0000"/>
        </w:rPr>
        <w:annotationRef/>
      </w:r>
      <w:r w:rsidRPr="00256975">
        <w:rPr>
          <w:rFonts w:ascii="Times New Roman" w:hAnsi="Times New Roman" w:cs="Times New Roman"/>
          <w:b/>
          <w:color w:val="FF0000"/>
          <w:sz w:val="28"/>
          <w:szCs w:val="27"/>
        </w:rPr>
        <w:t>elevate v.</w:t>
      </w:r>
      <w:r w:rsidRPr="00256975">
        <w:rPr>
          <w:rFonts w:ascii="Times New Roman" w:hAnsi="Times New Roman" w:cs="Times New Roman"/>
          <w:b/>
          <w:color w:val="FF0000"/>
          <w:sz w:val="28"/>
          <w:szCs w:val="27"/>
        </w:rPr>
        <w:t>提高</w:t>
      </w:r>
    </w:p>
  </w:comment>
  <w:comment w:id="31" w:author="Microsoft 帐户" w:date="2023-01-08T18:27:00Z" w:initials="M帐">
    <w:p w14:paraId="0D0844EA" w14:textId="77777777" w:rsidR="000A450D" w:rsidRPr="00256975" w:rsidRDefault="000A450D" w:rsidP="000A450D">
      <w:pPr>
        <w:pStyle w:val="a6"/>
        <w:rPr>
          <w:b/>
        </w:rPr>
      </w:pPr>
      <w:r>
        <w:rPr>
          <w:rStyle w:val="a5"/>
        </w:rPr>
        <w:annotationRef/>
      </w:r>
      <w:r w:rsidRPr="00256975">
        <w:rPr>
          <w:rFonts w:ascii="宋体" w:eastAsia="宋体" w:hAnsi="宋体" w:cs="宋体" w:hint="eastAsia"/>
          <w:b/>
          <w:color w:val="0070C0"/>
          <w:sz w:val="27"/>
          <w:szCs w:val="27"/>
          <w:shd w:val="clear" w:color="auto" w:fill="FFFFFF"/>
        </w:rPr>
        <w:t>⑤</w:t>
      </w:r>
      <w:r w:rsidRPr="00256975">
        <w:rPr>
          <w:rFonts w:ascii="Times New Roman" w:hAnsi="Times New Roman" w:cs="Times New Roman"/>
          <w:b/>
          <w:color w:val="0070C0"/>
          <w:sz w:val="27"/>
          <w:szCs w:val="27"/>
          <w:shd w:val="clear" w:color="auto" w:fill="FFFFFF"/>
        </w:rPr>
        <w:t xml:space="preserve">T </w:t>
      </w:r>
      <w:r w:rsidRPr="00256975">
        <w:rPr>
          <w:rFonts w:ascii="Times New Roman" w:hAnsi="Times New Roman" w:cs="Times New Roman"/>
          <w:b/>
          <w:color w:val="0070C0"/>
          <w:sz w:val="27"/>
          <w:szCs w:val="27"/>
          <w:shd w:val="clear" w:color="auto" w:fill="FFFFFF"/>
        </w:rPr>
        <w:t>细胞活化特征</w:t>
      </w:r>
    </w:p>
  </w:comment>
  <w:comment w:id="32" w:author="Microsoft 帐户" w:date="2023-01-08T18:29:00Z" w:initials="M帐">
    <w:p w14:paraId="11486A7A" w14:textId="77777777" w:rsidR="000A450D" w:rsidRPr="00256975" w:rsidRDefault="000A450D" w:rsidP="000A450D">
      <w:pPr>
        <w:pStyle w:val="a6"/>
        <w:rPr>
          <w:b/>
        </w:rPr>
      </w:pPr>
      <w:r>
        <w:rPr>
          <w:rStyle w:val="a5"/>
        </w:rPr>
        <w:annotationRef/>
      </w:r>
      <w:r w:rsidRPr="00256975">
        <w:rPr>
          <w:rFonts w:ascii="Times New Roman" w:hAnsi="Times New Roman" w:cs="Times New Roman"/>
          <w:b/>
          <w:color w:val="FF0000"/>
          <w:sz w:val="28"/>
          <w:szCs w:val="27"/>
        </w:rPr>
        <w:t>innate adj.</w:t>
      </w:r>
      <w:r w:rsidRPr="00256975">
        <w:rPr>
          <w:rFonts w:ascii="Times New Roman" w:hAnsi="Times New Roman" w:cs="Times New Roman"/>
          <w:b/>
          <w:color w:val="FF0000"/>
          <w:sz w:val="28"/>
          <w:szCs w:val="27"/>
        </w:rPr>
        <w:t>先天的</w:t>
      </w:r>
    </w:p>
  </w:comment>
  <w:comment w:id="33" w:author="Microsoft 帐户" w:date="2023-01-08T18:28:00Z" w:initials="M帐">
    <w:p w14:paraId="222976E8" w14:textId="77777777" w:rsidR="000A450D" w:rsidRDefault="000A450D" w:rsidP="000A450D">
      <w:pPr>
        <w:pStyle w:val="a6"/>
      </w:pPr>
      <w:r>
        <w:rPr>
          <w:rStyle w:val="a5"/>
        </w:rPr>
        <w:annotationRef/>
      </w:r>
      <w:r w:rsidRPr="00256975">
        <w:rPr>
          <w:color w:val="0070C0"/>
        </w:rPr>
        <w:t>monocytes n.</w:t>
      </w:r>
      <w:r w:rsidRPr="00256975">
        <w:rPr>
          <w:color w:val="0070C0"/>
        </w:rPr>
        <w:t>单核细胞</w:t>
      </w:r>
    </w:p>
  </w:comment>
  <w:comment w:id="34" w:author="Microsoft 帐户" w:date="2023-01-08T18:31:00Z" w:initials="M帐">
    <w:p w14:paraId="2BC358AE" w14:textId="77777777" w:rsidR="000A450D" w:rsidRPr="00256975" w:rsidRDefault="000A450D" w:rsidP="000A450D">
      <w:pPr>
        <w:pStyle w:val="a6"/>
        <w:rPr>
          <w:b/>
        </w:rPr>
      </w:pPr>
      <w:r>
        <w:rPr>
          <w:rStyle w:val="a5"/>
        </w:rPr>
        <w:annotationRef/>
      </w:r>
      <w:r w:rsidRPr="00256975">
        <w:rPr>
          <w:rFonts w:ascii="Times New Roman" w:hAnsi="Times New Roman" w:cs="Times New Roman"/>
          <w:b/>
          <w:color w:val="FF0000"/>
          <w:sz w:val="28"/>
          <w:szCs w:val="27"/>
        </w:rPr>
        <w:t>coordinately adv.</w:t>
      </w:r>
      <w:r w:rsidRPr="00256975">
        <w:rPr>
          <w:rFonts w:ascii="Times New Roman" w:hAnsi="Times New Roman" w:cs="Times New Roman"/>
          <w:b/>
          <w:color w:val="FF0000"/>
          <w:sz w:val="28"/>
          <w:szCs w:val="27"/>
        </w:rPr>
        <w:t>协调地</w:t>
      </w:r>
    </w:p>
  </w:comment>
  <w:comment w:id="35" w:author="Microsoft 帐户" w:date="2023-01-08T18:32:00Z" w:initials="M帐">
    <w:p w14:paraId="002DE01C" w14:textId="77777777" w:rsidR="000A450D" w:rsidRDefault="000A450D" w:rsidP="000A450D">
      <w:pPr>
        <w:pStyle w:val="a6"/>
      </w:pPr>
      <w:r>
        <w:rPr>
          <w:rStyle w:val="a5"/>
        </w:rPr>
        <w:annotationRef/>
      </w:r>
      <w:r w:rsidRPr="000C3F7C">
        <w:rPr>
          <w:rFonts w:ascii="Times New Roman" w:hAnsi="Times New Roman" w:cs="Times New Roman"/>
          <w:color w:val="222222"/>
          <w:sz w:val="28"/>
          <w:szCs w:val="27"/>
        </w:rPr>
        <w:t>plasmablast</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等离子体</w:t>
      </w:r>
    </w:p>
  </w:comment>
  <w:comment w:id="36" w:author="Microsoft 帐户" w:date="2023-01-08T18:39:00Z" w:initials="M帐">
    <w:p w14:paraId="7AFB3DED" w14:textId="77777777" w:rsidR="000A450D" w:rsidRPr="00256975" w:rsidRDefault="000A450D" w:rsidP="000A450D">
      <w:pPr>
        <w:pStyle w:val="a6"/>
        <w:rPr>
          <w:b/>
        </w:rPr>
      </w:pPr>
      <w:r>
        <w:rPr>
          <w:rStyle w:val="a5"/>
        </w:rPr>
        <w:annotationRef/>
      </w:r>
      <w:r w:rsidRPr="00256975">
        <w:rPr>
          <w:b/>
          <w:color w:val="0070C0"/>
        </w:rPr>
        <w:t>⑥</w:t>
      </w:r>
      <w:r w:rsidRPr="00256975">
        <w:rPr>
          <w:b/>
          <w:color w:val="0070C0"/>
        </w:rPr>
        <w:t>抗体反应</w:t>
      </w:r>
    </w:p>
  </w:comment>
  <w:comment w:id="37" w:author="Microsoft 帐户" w:date="2023-01-08T18:43:00Z" w:initials="M帐">
    <w:p w14:paraId="1383B04D" w14:textId="77777777" w:rsidR="000A450D" w:rsidRPr="00256975" w:rsidRDefault="000A450D" w:rsidP="000A450D">
      <w:pPr>
        <w:pStyle w:val="a6"/>
        <w:rPr>
          <w:b/>
        </w:rPr>
      </w:pPr>
      <w:r>
        <w:rPr>
          <w:rStyle w:val="a5"/>
        </w:rPr>
        <w:annotationRef/>
      </w:r>
      <w:r w:rsidRPr="00256975">
        <w:rPr>
          <w:b/>
          <w:color w:val="0070C0"/>
        </w:rPr>
        <w:t>frequency n.</w:t>
      </w:r>
      <w:r w:rsidRPr="00256975">
        <w:rPr>
          <w:b/>
          <w:color w:val="0070C0"/>
        </w:rPr>
        <w:t>频率</w:t>
      </w:r>
    </w:p>
  </w:comment>
  <w:comment w:id="38" w:author="Microsoft 帐户" w:date="2023-01-08T18:43:00Z" w:initials="M帐">
    <w:p w14:paraId="3E0F3DEF" w14:textId="77777777" w:rsidR="000A450D" w:rsidRPr="00256975" w:rsidRDefault="000A450D" w:rsidP="000A450D">
      <w:pPr>
        <w:pStyle w:val="a6"/>
        <w:rPr>
          <w:b/>
        </w:rPr>
      </w:pPr>
      <w:r>
        <w:rPr>
          <w:rStyle w:val="a5"/>
        </w:rPr>
        <w:annotationRef/>
      </w:r>
      <w:r w:rsidRPr="00256975">
        <w:rPr>
          <w:rFonts w:ascii="Times New Roman" w:hAnsi="Times New Roman" w:cs="Times New Roman"/>
          <w:b/>
          <w:color w:val="FF0000"/>
          <w:sz w:val="28"/>
          <w:szCs w:val="27"/>
        </w:rPr>
        <w:t>virtual adj.</w:t>
      </w:r>
      <w:r w:rsidRPr="00256975">
        <w:rPr>
          <w:b/>
          <w:color w:val="FF0000"/>
        </w:rPr>
        <w:t>虚拟的</w:t>
      </w:r>
    </w:p>
  </w:comment>
  <w:comment w:id="39" w:author="Microsoft 帐户" w:date="2023-01-08T18:48:00Z" w:initials="M帐">
    <w:p w14:paraId="69C7C9FF" w14:textId="77777777" w:rsidR="000A450D" w:rsidRPr="00256975" w:rsidRDefault="000A450D" w:rsidP="000A450D">
      <w:pPr>
        <w:pStyle w:val="a6"/>
        <w:rPr>
          <w:b/>
        </w:rPr>
      </w:pPr>
      <w:r>
        <w:rPr>
          <w:rStyle w:val="a5"/>
        </w:rPr>
        <w:annotationRef/>
      </w:r>
      <w:r w:rsidRPr="00256975">
        <w:rPr>
          <w:b/>
          <w:color w:val="FF0000"/>
        </w:rPr>
        <w:t>poise v.</w:t>
      </w:r>
      <w:r w:rsidRPr="00256975">
        <w:rPr>
          <w:b/>
          <w:color w:val="FF0000"/>
        </w:rPr>
        <w:t>准备</w:t>
      </w:r>
    </w:p>
  </w:comment>
  <w:comment w:id="40" w:author="Microsoft 帐户" w:date="2023-01-08T18:49:00Z" w:initials="M帐">
    <w:p w14:paraId="309D231D" w14:textId="77777777" w:rsidR="000A450D" w:rsidRPr="00256975" w:rsidRDefault="000A450D" w:rsidP="000A450D">
      <w:pPr>
        <w:pStyle w:val="a6"/>
        <w:rPr>
          <w:b/>
        </w:rPr>
      </w:pPr>
      <w:r>
        <w:rPr>
          <w:rStyle w:val="a5"/>
        </w:rPr>
        <w:annotationRef/>
      </w:r>
      <w:r w:rsidRPr="00256975">
        <w:rPr>
          <w:b/>
          <w:color w:val="FF0000"/>
        </w:rPr>
        <w:t>stimulation n.</w:t>
      </w:r>
      <w:r w:rsidRPr="00256975">
        <w:rPr>
          <w:b/>
          <w:color w:val="FF0000"/>
        </w:rPr>
        <w:t>刺激</w:t>
      </w:r>
    </w:p>
  </w:comment>
  <w:comment w:id="41" w:author="Microsoft 帐户" w:date="2023-01-08T18:51:00Z" w:initials="M帐">
    <w:p w14:paraId="1758E375" w14:textId="77777777" w:rsidR="000A450D" w:rsidRPr="00256975" w:rsidRDefault="000A450D" w:rsidP="000A450D">
      <w:pPr>
        <w:pStyle w:val="a6"/>
        <w:rPr>
          <w:b/>
        </w:rPr>
      </w:pPr>
      <w:r>
        <w:rPr>
          <w:rStyle w:val="a5"/>
        </w:rPr>
        <w:annotationRef/>
      </w:r>
      <w:r w:rsidRPr="00256975">
        <w:rPr>
          <w:rFonts w:ascii="Times New Roman" w:hAnsi="Times New Roman" w:cs="Times New Roman"/>
          <w:b/>
          <w:color w:val="FF0000"/>
          <w:sz w:val="28"/>
          <w:szCs w:val="27"/>
        </w:rPr>
        <w:t>repress v.</w:t>
      </w:r>
      <w:r w:rsidRPr="00256975">
        <w:rPr>
          <w:rFonts w:ascii="Times New Roman" w:hAnsi="Times New Roman" w:cs="Times New Roman"/>
          <w:b/>
          <w:color w:val="FF0000"/>
          <w:sz w:val="28"/>
          <w:szCs w:val="27"/>
        </w:rPr>
        <w:t>抑制</w:t>
      </w:r>
    </w:p>
  </w:comment>
  <w:comment w:id="42" w:author="Microsoft 帐户" w:date="2023-01-08T18:52:00Z" w:initials="M帐">
    <w:p w14:paraId="481AC3C3" w14:textId="77777777" w:rsidR="000A450D" w:rsidRPr="00256975" w:rsidRDefault="000A450D" w:rsidP="000A450D">
      <w:pPr>
        <w:pStyle w:val="a6"/>
        <w:rPr>
          <w:b/>
        </w:rPr>
      </w:pPr>
      <w:r>
        <w:rPr>
          <w:rStyle w:val="a5"/>
        </w:rPr>
        <w:annotationRef/>
      </w:r>
      <w:r w:rsidRPr="00256975">
        <w:rPr>
          <w:b/>
          <w:color w:val="0070C0"/>
        </w:rPr>
        <w:t>⑦</w:t>
      </w:r>
      <w:r w:rsidRPr="00256975">
        <w:rPr>
          <w:b/>
          <w:color w:val="0070C0"/>
        </w:rPr>
        <w:t>先天免疫基因</w:t>
      </w:r>
    </w:p>
  </w:comment>
  <w:comment w:id="43" w:author="Microsoft 帐户" w:date="2023-01-08T18:53:00Z" w:initials="M帐">
    <w:p w14:paraId="45D4FBE3" w14:textId="77777777" w:rsidR="000A450D" w:rsidRDefault="000A450D" w:rsidP="000A450D">
      <w:pPr>
        <w:pStyle w:val="a6"/>
      </w:pPr>
      <w:r>
        <w:rPr>
          <w:rStyle w:val="a5"/>
        </w:rPr>
        <w:annotationRef/>
      </w:r>
      <w:r>
        <w:t>疫苗接种</w:t>
      </w:r>
      <w:r w:rsidRPr="00341817">
        <w:rPr>
          <w:b/>
          <w:color w:val="FF0000"/>
        </w:rPr>
        <w:t>后</w:t>
      </w:r>
    </w:p>
  </w:comment>
  <w:comment w:id="44" w:author="Microsoft 帐户" w:date="2023-01-08T18:54:00Z" w:initials="M帐">
    <w:p w14:paraId="16D00A76" w14:textId="77777777" w:rsidR="000A450D" w:rsidRDefault="000A450D" w:rsidP="000A450D">
      <w:pPr>
        <w:pStyle w:val="a6"/>
      </w:pPr>
      <w:r>
        <w:rPr>
          <w:rStyle w:val="a5"/>
        </w:rPr>
        <w:annotationRef/>
      </w:r>
      <w:r>
        <w:t>疫苗接种</w:t>
      </w:r>
      <w:r w:rsidRPr="00341817">
        <w:rPr>
          <w:b/>
          <w:color w:val="FF0000"/>
        </w:rPr>
        <w:t>前</w:t>
      </w:r>
    </w:p>
  </w:comment>
  <w:comment w:id="45" w:author="Microsoft 帐户" w:date="2023-01-08T19:18:00Z" w:initials="M帐">
    <w:p w14:paraId="462DFFEC" w14:textId="77777777" w:rsidR="000A450D" w:rsidRPr="00256975" w:rsidRDefault="000A450D" w:rsidP="000A450D">
      <w:pPr>
        <w:pStyle w:val="a6"/>
        <w:rPr>
          <w:b/>
          <w:color w:val="FF0000"/>
        </w:rPr>
      </w:pPr>
      <w:r w:rsidRPr="00256975">
        <w:rPr>
          <w:rStyle w:val="a5"/>
          <w:b/>
          <w:color w:val="FF0000"/>
        </w:rPr>
        <w:annotationRef/>
      </w:r>
      <w:r w:rsidRPr="00256975">
        <w:rPr>
          <w:rFonts w:ascii="Times New Roman" w:hAnsi="Times New Roman" w:cs="Times New Roman"/>
          <w:b/>
          <w:color w:val="FF0000"/>
          <w:sz w:val="28"/>
          <w:szCs w:val="27"/>
        </w:rPr>
        <w:t>impact v.</w:t>
      </w:r>
      <w:r w:rsidRPr="00256975">
        <w:rPr>
          <w:rFonts w:ascii="Times New Roman" w:hAnsi="Times New Roman" w:cs="Times New Roman"/>
          <w:b/>
          <w:color w:val="FF0000"/>
          <w:sz w:val="28"/>
          <w:szCs w:val="27"/>
        </w:rPr>
        <w:t>撞击</w:t>
      </w:r>
      <w:r w:rsidRPr="00256975">
        <w:rPr>
          <w:rFonts w:ascii="Times New Roman" w:hAnsi="Times New Roman" w:cs="Times New Roman" w:hint="eastAsia"/>
          <w:b/>
          <w:color w:val="FF0000"/>
          <w:sz w:val="28"/>
          <w:szCs w:val="27"/>
        </w:rPr>
        <w:t>,</w:t>
      </w:r>
      <w:r w:rsidRPr="00256975">
        <w:rPr>
          <w:rFonts w:ascii="Times New Roman" w:hAnsi="Times New Roman" w:cs="Times New Roman" w:hint="eastAsia"/>
          <w:b/>
          <w:color w:val="FF0000"/>
          <w:sz w:val="28"/>
          <w:szCs w:val="27"/>
        </w:rPr>
        <w:t>冲击</w:t>
      </w:r>
    </w:p>
  </w:comment>
  <w:comment w:id="47" w:author="Microsoft 帐户" w:date="2023-01-08T18:58:00Z" w:initials="M帐">
    <w:p w14:paraId="6DBFDD45" w14:textId="77777777" w:rsidR="000A450D" w:rsidRDefault="000A450D" w:rsidP="000A450D">
      <w:pPr>
        <w:pStyle w:val="a6"/>
        <w:rPr>
          <w:rFonts w:ascii="Times New Roman" w:hAnsi="Times New Roman" w:cs="Times New Roman"/>
          <w:color w:val="222222"/>
          <w:sz w:val="28"/>
          <w:szCs w:val="27"/>
        </w:rPr>
      </w:pPr>
      <w:r>
        <w:rPr>
          <w:rStyle w:val="a5"/>
        </w:rPr>
        <w:annotationRef/>
      </w:r>
      <w:r>
        <w:rPr>
          <w:rFonts w:ascii="Times New Roman" w:hAnsi="Times New Roman" w:cs="Times New Roman"/>
          <w:color w:val="222222"/>
          <w:sz w:val="28"/>
          <w:szCs w:val="27"/>
        </w:rPr>
        <w:t>a</w:t>
      </w:r>
      <w:r w:rsidRPr="000C3F7C">
        <w:rPr>
          <w:rFonts w:ascii="Times New Roman" w:hAnsi="Times New Roman" w:cs="Times New Roman"/>
          <w:color w:val="222222"/>
          <w:sz w:val="28"/>
          <w:szCs w:val="27"/>
        </w:rPr>
        <w:t>gnostic</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不可知论者</w:t>
      </w:r>
    </w:p>
    <w:p w14:paraId="7498866A" w14:textId="77777777" w:rsidR="000A450D" w:rsidRDefault="000A450D" w:rsidP="000A450D">
      <w:pPr>
        <w:pStyle w:val="a6"/>
        <w:rPr>
          <w:rFonts w:ascii="Times New Roman" w:hAnsi="Times New Roman" w:cs="Times New Roman"/>
          <w:color w:val="222222"/>
          <w:sz w:val="28"/>
          <w:szCs w:val="27"/>
        </w:rPr>
      </w:pPr>
      <w:r w:rsidRPr="000C3F7C">
        <w:rPr>
          <w:rFonts w:ascii="Times New Roman" w:hAnsi="Times New Roman" w:cs="Times New Roman"/>
          <w:color w:val="222222"/>
          <w:sz w:val="28"/>
          <w:szCs w:val="27"/>
        </w:rPr>
        <w:t>antigen</w:t>
      </w:r>
      <w:r>
        <w:rPr>
          <w:rFonts w:ascii="Times New Roman" w:hAnsi="Times New Roman" w:cs="Times New Roman"/>
          <w:color w:val="222222"/>
          <w:sz w:val="28"/>
          <w:szCs w:val="27"/>
        </w:rPr>
        <w:t xml:space="preserve"> n</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抗原</w:t>
      </w:r>
    </w:p>
    <w:p w14:paraId="1A699582" w14:textId="77777777" w:rsidR="000A450D" w:rsidRDefault="000A450D" w:rsidP="000A450D">
      <w:pPr>
        <w:pStyle w:val="a6"/>
      </w:pPr>
      <w:r w:rsidRPr="000C3F7C">
        <w:rPr>
          <w:rFonts w:ascii="Times New Roman" w:hAnsi="Times New Roman" w:cs="Times New Roman"/>
          <w:color w:val="222222"/>
          <w:sz w:val="28"/>
          <w:szCs w:val="27"/>
        </w:rPr>
        <w:t>antigen-agnostic</w:t>
      </w:r>
      <w:r>
        <w:rPr>
          <w:rStyle w:val="a5"/>
        </w:rPr>
        <w:annotationRef/>
      </w:r>
      <w:r>
        <w:rPr>
          <w:rFonts w:ascii="Times New Roman" w:hAnsi="Times New Roman" w:cs="Times New Roman"/>
          <w:color w:val="222222"/>
          <w:sz w:val="28"/>
          <w:szCs w:val="27"/>
        </w:rPr>
        <w:t xml:space="preserve"> </w:t>
      </w:r>
      <w:r>
        <w:rPr>
          <w:rFonts w:ascii="Times New Roman" w:hAnsi="Times New Roman" w:cs="Times New Roman"/>
          <w:color w:val="222222"/>
          <w:sz w:val="28"/>
          <w:szCs w:val="27"/>
        </w:rPr>
        <w:t>与抗原无关</w:t>
      </w:r>
    </w:p>
  </w:comment>
  <w:comment w:id="48" w:author="Microsoft 帐户" w:date="2023-01-08T19:20:00Z" w:initials="M帐">
    <w:p w14:paraId="5F995F96" w14:textId="77777777" w:rsidR="000A450D" w:rsidRPr="00256975" w:rsidRDefault="000A450D" w:rsidP="000A450D">
      <w:pPr>
        <w:pStyle w:val="a6"/>
        <w:rPr>
          <w:b/>
        </w:rPr>
      </w:pPr>
      <w:r>
        <w:rPr>
          <w:rStyle w:val="a5"/>
        </w:rPr>
        <w:annotationRef/>
      </w:r>
      <w:r w:rsidRPr="00256975">
        <w:rPr>
          <w:rFonts w:ascii="Times New Roman" w:hAnsi="Times New Roman" w:cs="Times New Roman"/>
          <w:b/>
          <w:color w:val="FF0000"/>
          <w:sz w:val="28"/>
          <w:szCs w:val="27"/>
        </w:rPr>
        <w:t xml:space="preserve">manner </w:t>
      </w:r>
      <w:r w:rsidRPr="00256975">
        <w:rPr>
          <w:rFonts w:ascii="Times New Roman" w:hAnsi="Times New Roman" w:cs="Times New Roman" w:hint="eastAsia"/>
          <w:b/>
          <w:color w:val="FF0000"/>
          <w:sz w:val="28"/>
          <w:szCs w:val="27"/>
        </w:rPr>
        <w:t>n</w:t>
      </w:r>
      <w:r w:rsidRPr="00256975">
        <w:rPr>
          <w:rFonts w:ascii="Times New Roman" w:hAnsi="Times New Roman" w:cs="Times New Roman"/>
          <w:b/>
          <w:color w:val="FF0000"/>
          <w:sz w:val="28"/>
          <w:szCs w:val="27"/>
        </w:rPr>
        <w:t>.</w:t>
      </w:r>
      <w:r w:rsidRPr="00256975">
        <w:rPr>
          <w:rFonts w:ascii="Times New Roman" w:hAnsi="Times New Roman" w:cs="Times New Roman"/>
          <w:b/>
          <w:color w:val="FF0000"/>
          <w:sz w:val="28"/>
          <w:szCs w:val="27"/>
        </w:rPr>
        <w:t>方式</w:t>
      </w:r>
      <w:r w:rsidRPr="00256975">
        <w:rPr>
          <w:rFonts w:ascii="Times New Roman" w:hAnsi="Times New Roman" w:cs="Times New Roman" w:hint="eastAsia"/>
          <w:b/>
          <w:color w:val="FF0000"/>
          <w:sz w:val="28"/>
          <w:szCs w:val="27"/>
        </w:rPr>
        <w:t>,</w:t>
      </w:r>
      <w:r w:rsidRPr="00256975">
        <w:rPr>
          <w:rFonts w:ascii="Times New Roman" w:hAnsi="Times New Roman" w:cs="Times New Roman" w:hint="eastAsia"/>
          <w:b/>
          <w:color w:val="FF0000"/>
          <w:sz w:val="28"/>
          <w:szCs w:val="27"/>
        </w:rPr>
        <w:t>方法</w:t>
      </w:r>
    </w:p>
  </w:comment>
  <w:comment w:id="49" w:author="Microsoft 帐户" w:date="2023-01-09T11:19:00Z" w:initials="M帐">
    <w:p w14:paraId="0FED116D" w14:textId="77777777" w:rsidR="000A450D" w:rsidRDefault="000A450D" w:rsidP="000A450D">
      <w:pPr>
        <w:pStyle w:val="a6"/>
      </w:pPr>
      <w:r>
        <w:rPr>
          <w:rStyle w:val="a5"/>
        </w:rPr>
        <w:annotationRef/>
      </w:r>
      <w:r w:rsidRPr="002C113D">
        <w:rPr>
          <w:rFonts w:ascii="Times New Roman" w:eastAsia="宋体" w:hAnsi="Times New Roman" w:cs="Times New Roman"/>
          <w:b/>
          <w:bCs/>
          <w:color w:val="222222"/>
          <w:kern w:val="36"/>
          <w:sz w:val="48"/>
          <w:szCs w:val="48"/>
        </w:rPr>
        <w:t>Recurrent</w:t>
      </w:r>
      <w:r>
        <w:rPr>
          <w:rFonts w:ascii="Times New Roman" w:eastAsia="宋体" w:hAnsi="Times New Roman" w:cs="Times New Roman"/>
          <w:b/>
          <w:bCs/>
          <w:color w:val="222222"/>
          <w:kern w:val="36"/>
          <w:sz w:val="48"/>
          <w:szCs w:val="48"/>
        </w:rPr>
        <w:t xml:space="preserve"> adj</w:t>
      </w:r>
      <w:r>
        <w:rPr>
          <w:rFonts w:ascii="Times New Roman" w:eastAsia="宋体" w:hAnsi="Times New Roman" w:cs="Times New Roman" w:hint="eastAsia"/>
          <w:b/>
          <w:bCs/>
          <w:color w:val="222222"/>
          <w:kern w:val="36"/>
          <w:sz w:val="48"/>
          <w:szCs w:val="48"/>
        </w:rPr>
        <w:t>.</w:t>
      </w:r>
      <w:r>
        <w:rPr>
          <w:rFonts w:ascii="Times New Roman" w:eastAsia="宋体" w:hAnsi="Times New Roman" w:cs="Times New Roman"/>
          <w:b/>
          <w:bCs/>
          <w:color w:val="222222"/>
          <w:kern w:val="36"/>
          <w:sz w:val="48"/>
          <w:szCs w:val="48"/>
        </w:rPr>
        <w:t>经常性的</w:t>
      </w:r>
      <w:r>
        <w:rPr>
          <w:rFonts w:ascii="Times New Roman" w:eastAsia="宋体" w:hAnsi="Times New Roman" w:cs="Times New Roman" w:hint="eastAsia"/>
          <w:b/>
          <w:bCs/>
          <w:color w:val="222222"/>
          <w:kern w:val="36"/>
          <w:sz w:val="48"/>
          <w:szCs w:val="48"/>
        </w:rPr>
        <w:t>,</w:t>
      </w:r>
      <w:r>
        <w:rPr>
          <w:rFonts w:ascii="Times New Roman" w:eastAsia="宋体" w:hAnsi="Times New Roman" w:cs="Times New Roman" w:hint="eastAsia"/>
          <w:b/>
          <w:bCs/>
          <w:color w:val="222222"/>
          <w:kern w:val="36"/>
          <w:sz w:val="48"/>
          <w:szCs w:val="48"/>
        </w:rPr>
        <w:t>复发性的</w:t>
      </w:r>
      <w:r>
        <w:rPr>
          <w:rFonts w:ascii="Times New Roman" w:eastAsia="宋体" w:hAnsi="Times New Roman" w:cs="Times New Roman" w:hint="eastAsia"/>
          <w:b/>
          <w:bCs/>
          <w:color w:val="222222"/>
          <w:kern w:val="36"/>
          <w:sz w:val="48"/>
          <w:szCs w:val="48"/>
        </w:rPr>
        <w:t>,</w:t>
      </w:r>
      <w:r>
        <w:rPr>
          <w:rFonts w:ascii="Times New Roman" w:eastAsia="宋体" w:hAnsi="Times New Roman" w:cs="Times New Roman" w:hint="eastAsia"/>
          <w:b/>
          <w:bCs/>
          <w:color w:val="222222"/>
          <w:kern w:val="36"/>
          <w:sz w:val="48"/>
          <w:szCs w:val="48"/>
        </w:rPr>
        <w:t>循环的</w:t>
      </w:r>
    </w:p>
  </w:comment>
  <w:comment w:id="50" w:author="Microsoft 帐户" w:date="2023-01-09T15:22:00Z" w:initials="M帐">
    <w:p w14:paraId="14C22C43" w14:textId="77777777" w:rsidR="000A450D" w:rsidRDefault="000A450D" w:rsidP="000A450D">
      <w:pPr>
        <w:pStyle w:val="a6"/>
      </w:pPr>
      <w:r>
        <w:rPr>
          <w:rStyle w:val="a5"/>
        </w:rPr>
        <w:annotationRef/>
      </w:r>
      <w:r w:rsidRPr="008558A9">
        <w:t>Expansion</w:t>
      </w:r>
      <w:r>
        <w:t xml:space="preserve"> n.</w:t>
      </w:r>
      <w:r>
        <w:t>扩张</w:t>
      </w:r>
      <w:r>
        <w:rPr>
          <w:rFonts w:hint="eastAsia"/>
        </w:rPr>
        <w:t>,</w:t>
      </w:r>
      <w:r>
        <w:rPr>
          <w:rFonts w:hint="eastAsia"/>
        </w:rPr>
        <w:t>膨胀</w:t>
      </w:r>
    </w:p>
  </w:comment>
  <w:comment w:id="51" w:author="Microsoft 帐户" w:date="2023-01-09T15:25:00Z" w:initials="M帐">
    <w:p w14:paraId="7828B983" w14:textId="77777777" w:rsidR="000A450D" w:rsidRDefault="000A450D" w:rsidP="000A450D">
      <w:pPr>
        <w:pStyle w:val="a6"/>
      </w:pPr>
      <w:r>
        <w:rPr>
          <w:rStyle w:val="a5"/>
        </w:rPr>
        <w:annotationRef/>
      </w:r>
      <w:r w:rsidRPr="008558A9">
        <w:t>Genome</w:t>
      </w:r>
      <w:r>
        <w:t xml:space="preserve"> n.</w:t>
      </w:r>
      <w:r>
        <w:t>基因组</w:t>
      </w:r>
    </w:p>
  </w:comment>
  <w:comment w:id="52" w:author="Microsoft 帐户" w:date="2023-01-09T15:28:00Z" w:initials="M帐">
    <w:p w14:paraId="4D61D91D"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Repetitive</w:t>
      </w:r>
      <w:r>
        <w:rPr>
          <w:rFonts w:ascii="Times New Roman" w:hAnsi="Times New Roman" w:cs="Times New Roman"/>
          <w:color w:val="222222"/>
          <w:sz w:val="28"/>
          <w:szCs w:val="27"/>
        </w:rPr>
        <w:t xml:space="preserve"> adj.</w:t>
      </w:r>
      <w:r>
        <w:rPr>
          <w:rFonts w:ascii="Times New Roman" w:hAnsi="Times New Roman" w:cs="Times New Roman"/>
          <w:color w:val="222222"/>
          <w:sz w:val="28"/>
          <w:szCs w:val="27"/>
        </w:rPr>
        <w:t>重复的</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反复的</w:t>
      </w:r>
    </w:p>
  </w:comment>
  <w:comment w:id="53" w:author="Microsoft 帐户" w:date="2023-01-09T15:35:00Z" w:initials="M帐">
    <w:p w14:paraId="3DD3178F" w14:textId="77777777" w:rsidR="000A450D" w:rsidRDefault="000A450D" w:rsidP="000A450D">
      <w:pPr>
        <w:pStyle w:val="a6"/>
      </w:pPr>
      <w:r>
        <w:rPr>
          <w:rStyle w:val="a5"/>
        </w:rPr>
        <w:annotationRef/>
      </w:r>
      <w:r w:rsidRPr="004A3BEC">
        <w:t>Sequence</w:t>
      </w:r>
      <w:r>
        <w:t xml:space="preserve"> n.</w:t>
      </w:r>
      <w:r>
        <w:t>序列</w:t>
      </w:r>
    </w:p>
  </w:comment>
  <w:comment w:id="54" w:author="Microsoft 帐户" w:date="2023-01-09T20:05:00Z" w:initials="M帐">
    <w:p w14:paraId="663BA39C" w14:textId="77777777" w:rsidR="000A450D" w:rsidRPr="007D5E30" w:rsidRDefault="000A450D" w:rsidP="000A450D">
      <w:pPr>
        <w:pStyle w:val="a6"/>
        <w:rPr>
          <w:b/>
          <w:i/>
          <w:color w:val="FF0000"/>
        </w:rPr>
      </w:pPr>
      <w:r w:rsidRPr="007D5E30">
        <w:rPr>
          <w:rStyle w:val="a5"/>
          <w:b/>
          <w:i/>
          <w:color w:val="FF0000"/>
        </w:rPr>
        <w:annotationRef/>
      </w:r>
      <w:r w:rsidRPr="007D5E30">
        <w:rPr>
          <w:rFonts w:ascii="Times New Roman" w:hAnsi="Times New Roman" w:cs="Times New Roman"/>
          <w:b/>
          <w:i/>
          <w:color w:val="FF0000"/>
          <w:sz w:val="28"/>
          <w:szCs w:val="27"/>
        </w:rPr>
        <w:t>Term v</w:t>
      </w:r>
      <w:r w:rsidRPr="007D5E30">
        <w:rPr>
          <w:rFonts w:ascii="Times New Roman" w:hAnsi="Times New Roman" w:cs="Times New Roman" w:hint="eastAsia"/>
          <w:b/>
          <w:i/>
          <w:color w:val="FF0000"/>
          <w:sz w:val="28"/>
          <w:szCs w:val="27"/>
        </w:rPr>
        <w:t>.</w:t>
      </w:r>
      <w:r w:rsidRPr="007D5E30">
        <w:rPr>
          <w:rFonts w:ascii="Times New Roman" w:hAnsi="Times New Roman" w:cs="Times New Roman" w:hint="eastAsia"/>
          <w:b/>
          <w:i/>
          <w:color w:val="FF0000"/>
          <w:sz w:val="28"/>
          <w:szCs w:val="27"/>
        </w:rPr>
        <w:t>把……称作，把……叫做</w:t>
      </w:r>
    </w:p>
  </w:comment>
  <w:comment w:id="55" w:author="Microsoft 帐户" w:date="2023-01-09T20:08:00Z" w:initials="M帐">
    <w:p w14:paraId="19008FA3" w14:textId="77777777" w:rsidR="000A450D" w:rsidRPr="007D5E30" w:rsidRDefault="000A450D" w:rsidP="000A450D">
      <w:pPr>
        <w:pStyle w:val="a6"/>
        <w:rPr>
          <w:b/>
        </w:rPr>
      </w:pPr>
      <w:r>
        <w:rPr>
          <w:rStyle w:val="a5"/>
        </w:rPr>
        <w:annotationRef/>
      </w:r>
      <w:r w:rsidRPr="007D5E30">
        <w:rPr>
          <w:b/>
          <w:color w:val="0070C0"/>
        </w:rPr>
        <w:t>①</w:t>
      </w:r>
      <w:r w:rsidRPr="007D5E30">
        <w:rPr>
          <w:b/>
          <w:color w:val="0070C0"/>
        </w:rPr>
        <w:t>串联重复</w:t>
      </w:r>
    </w:p>
    <w:p w14:paraId="45930C46" w14:textId="77777777" w:rsidR="000A450D" w:rsidRDefault="000A450D" w:rsidP="000A450D">
      <w:pPr>
        <w:pStyle w:val="a6"/>
      </w:pPr>
      <w:r w:rsidRPr="004A3BEC">
        <w:rPr>
          <w:rFonts w:ascii="Times New Roman" w:hAnsi="Times New Roman" w:cs="Times New Roman"/>
          <w:color w:val="222222"/>
          <w:sz w:val="28"/>
          <w:szCs w:val="27"/>
        </w:rPr>
        <w:t>Tandem</w:t>
      </w:r>
      <w:r>
        <w:rPr>
          <w:rFonts w:ascii="Times New Roman" w:hAnsi="Times New Roman" w:cs="Times New Roman"/>
          <w:color w:val="222222"/>
          <w:sz w:val="28"/>
          <w:szCs w:val="27"/>
        </w:rPr>
        <w:t xml:space="preserve"> n</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串联</w:t>
      </w:r>
      <w:r>
        <w:rPr>
          <w:rFonts w:ascii="Times New Roman" w:hAnsi="Times New Roman" w:cs="Times New Roman" w:hint="eastAsia"/>
          <w:color w:val="222222"/>
          <w:sz w:val="28"/>
          <w:szCs w:val="27"/>
        </w:rPr>
        <w:t>,</w:t>
      </w:r>
      <w:r>
        <w:rPr>
          <w:rFonts w:ascii="Times New Roman" w:hAnsi="Times New Roman" w:cs="Times New Roman"/>
          <w:color w:val="222222"/>
          <w:sz w:val="28"/>
          <w:szCs w:val="27"/>
        </w:rPr>
        <w:t>协力</w:t>
      </w:r>
    </w:p>
  </w:comment>
  <w:comment w:id="56" w:author="Microsoft 帐户" w:date="2023-01-09T15:43:00Z" w:initials="M帐">
    <w:p w14:paraId="354AABC7" w14:textId="77777777" w:rsidR="000A450D" w:rsidRPr="007D5E30" w:rsidRDefault="000A450D" w:rsidP="000A450D">
      <w:pPr>
        <w:pStyle w:val="a6"/>
        <w:rPr>
          <w:b/>
        </w:rPr>
      </w:pPr>
      <w:r>
        <w:rPr>
          <w:rStyle w:val="a5"/>
        </w:rPr>
        <w:annotationRef/>
      </w:r>
      <w:r w:rsidRPr="007D5E30">
        <w:rPr>
          <w:b/>
          <w:color w:val="0070C0"/>
        </w:rPr>
        <w:t>②</w:t>
      </w:r>
      <w:r w:rsidRPr="007D5E30">
        <w:rPr>
          <w:b/>
          <w:color w:val="0070C0"/>
        </w:rPr>
        <w:t>重复性扩展</w:t>
      </w:r>
    </w:p>
  </w:comment>
  <w:comment w:id="57" w:author="Microsoft 帐户" w:date="2023-01-09T20:12:00Z" w:initials="M帐">
    <w:p w14:paraId="59CEE1FB" w14:textId="77777777" w:rsidR="000A450D" w:rsidRPr="007D5E30" w:rsidRDefault="000A450D" w:rsidP="000A450D">
      <w:pPr>
        <w:pStyle w:val="a6"/>
        <w:rPr>
          <w:b/>
        </w:rPr>
      </w:pPr>
      <w:r>
        <w:rPr>
          <w:rStyle w:val="a5"/>
        </w:rPr>
        <w:annotationRef/>
      </w:r>
      <w:r w:rsidRPr="007D5E30">
        <w:rPr>
          <w:rFonts w:ascii="Times New Roman" w:hAnsi="Times New Roman" w:cs="Times New Roman"/>
          <w:b/>
          <w:i/>
          <w:color w:val="FF0000"/>
          <w:sz w:val="28"/>
          <w:szCs w:val="27"/>
        </w:rPr>
        <w:t>beyond</w:t>
      </w:r>
      <w:r w:rsidRPr="007D5E30">
        <w:rPr>
          <w:rStyle w:val="a5"/>
          <w:b/>
          <w:color w:val="FF0000"/>
        </w:rPr>
        <w:annotationRef/>
      </w:r>
      <w:r w:rsidRPr="007D5E30">
        <w:rPr>
          <w:rFonts w:ascii="Times New Roman" w:hAnsi="Times New Roman" w:cs="Times New Roman"/>
          <w:b/>
          <w:i/>
          <w:color w:val="FF0000"/>
          <w:sz w:val="28"/>
          <w:szCs w:val="27"/>
        </w:rPr>
        <w:t xml:space="preserve"> prep.</w:t>
      </w:r>
      <w:r w:rsidRPr="007D5E30">
        <w:rPr>
          <w:rFonts w:ascii="Arial" w:hAnsi="Arial" w:cs="Arial"/>
          <w:b/>
          <w:color w:val="FF0000"/>
          <w:szCs w:val="21"/>
          <w:shd w:val="clear" w:color="auto" w:fill="FFFFFF"/>
        </w:rPr>
        <w:t>超出</w:t>
      </w:r>
      <w:r>
        <w:rPr>
          <w:rFonts w:ascii="Arial" w:hAnsi="Arial" w:cs="Arial"/>
          <w:b/>
          <w:color w:val="FF0000"/>
          <w:szCs w:val="21"/>
          <w:shd w:val="clear" w:color="auto" w:fill="FFFFFF"/>
        </w:rPr>
        <w:t>，取义</w:t>
      </w:r>
      <w:r>
        <w:rPr>
          <w:rFonts w:ascii="Arial" w:hAnsi="Arial" w:cs="Arial"/>
          <w:b/>
          <w:color w:val="FF0000"/>
          <w:szCs w:val="21"/>
          <w:shd w:val="clear" w:color="auto" w:fill="FFFFFF"/>
        </w:rPr>
        <w:t>“</w:t>
      </w:r>
      <w:r>
        <w:rPr>
          <w:rFonts w:ascii="Arial" w:hAnsi="Arial" w:cs="Arial"/>
          <w:b/>
          <w:color w:val="FF0000"/>
          <w:szCs w:val="21"/>
          <w:shd w:val="clear" w:color="auto" w:fill="FFFFFF"/>
        </w:rPr>
        <w:t>除了</w:t>
      </w:r>
      <w:r>
        <w:rPr>
          <w:rFonts w:ascii="Arial" w:hAnsi="Arial" w:cs="Arial"/>
          <w:b/>
          <w:color w:val="FF0000"/>
          <w:szCs w:val="21"/>
          <w:shd w:val="clear" w:color="auto" w:fill="FFFFFF"/>
        </w:rPr>
        <w:t>”</w:t>
      </w:r>
    </w:p>
  </w:comment>
  <w:comment w:id="58" w:author="Microsoft 帐户" w:date="2023-01-09T15:44:00Z" w:initials="M帐">
    <w:p w14:paraId="70C04FAB"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Neurological</w:t>
      </w:r>
      <w:r>
        <w:rPr>
          <w:rFonts w:ascii="Times New Roman" w:hAnsi="Times New Roman" w:cs="Times New Roman"/>
          <w:color w:val="222222"/>
          <w:sz w:val="28"/>
          <w:szCs w:val="27"/>
        </w:rPr>
        <w:t xml:space="preserve"> adj.</w:t>
      </w:r>
      <w:r>
        <w:rPr>
          <w:rFonts w:ascii="Times New Roman" w:hAnsi="Times New Roman" w:cs="Times New Roman"/>
          <w:color w:val="222222"/>
          <w:sz w:val="28"/>
          <w:szCs w:val="27"/>
        </w:rPr>
        <w:t>神经学上的</w:t>
      </w:r>
    </w:p>
  </w:comment>
  <w:comment w:id="59" w:author="Microsoft 帐户" w:date="2023-01-09T15:44:00Z" w:initials="M帐">
    <w:p w14:paraId="1CBD4C22"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Neurodegenerative</w:t>
      </w:r>
      <w:r>
        <w:rPr>
          <w:rFonts w:ascii="Times New Roman" w:hAnsi="Times New Roman" w:cs="Times New Roman"/>
          <w:color w:val="222222"/>
          <w:sz w:val="28"/>
          <w:szCs w:val="27"/>
        </w:rPr>
        <w:t xml:space="preserve"> </w:t>
      </w:r>
      <w:r>
        <w:rPr>
          <w:rFonts w:ascii="Lucida Sans Unicode" w:hAnsi="Lucida Sans Unicode" w:cs="Lucida Sans Unicode"/>
          <w:color w:val="336699"/>
          <w:szCs w:val="21"/>
          <w:shd w:val="clear" w:color="auto" w:fill="FFFFFF"/>
        </w:rPr>
        <w:t>[,njuərəudi'dʒenərətiv]</w:t>
      </w:r>
      <w:r>
        <w:rPr>
          <w:rFonts w:ascii="Times New Roman" w:hAnsi="Times New Roman" w:cs="Times New Roman"/>
          <w:color w:val="222222"/>
          <w:sz w:val="28"/>
          <w:szCs w:val="27"/>
        </w:rPr>
        <w:t xml:space="preserve"> </w:t>
      </w:r>
      <w:r>
        <w:rPr>
          <w:rFonts w:ascii="Times New Roman" w:hAnsi="Times New Roman" w:cs="Times New Roman"/>
          <w:color w:val="222222"/>
          <w:sz w:val="28"/>
          <w:szCs w:val="27"/>
        </w:rPr>
        <w:br/>
        <w:t>adj</w:t>
      </w:r>
      <w:r>
        <w:rPr>
          <w:rFonts w:ascii="Times New Roman" w:hAnsi="Times New Roman" w:cs="Times New Roman" w:hint="eastAsia"/>
          <w:color w:val="222222"/>
          <w:sz w:val="28"/>
          <w:szCs w:val="27"/>
        </w:rPr>
        <w:t>.</w:t>
      </w:r>
      <w:r>
        <w:rPr>
          <w:rFonts w:ascii="Times New Roman" w:hAnsi="Times New Roman" w:cs="Times New Roman"/>
          <w:color w:val="222222"/>
          <w:sz w:val="28"/>
          <w:szCs w:val="27"/>
        </w:rPr>
        <w:t>神经退行性</w:t>
      </w:r>
    </w:p>
  </w:comment>
  <w:comment w:id="60" w:author="Microsoft 帐户" w:date="2023-01-09T15:46:00Z" w:initials="M帐">
    <w:p w14:paraId="251E7551" w14:textId="77777777" w:rsidR="000A450D" w:rsidRDefault="000A450D" w:rsidP="000A450D">
      <w:pPr>
        <w:pStyle w:val="a6"/>
      </w:pPr>
      <w:r>
        <w:rPr>
          <w:rStyle w:val="a5"/>
        </w:rPr>
        <w:annotationRef/>
      </w:r>
      <w:r w:rsidRPr="00732A01">
        <w:t>Disorder</w:t>
      </w:r>
      <w:r>
        <w:t xml:space="preserve"> n.</w:t>
      </w:r>
      <w:r>
        <w:t>障碍</w:t>
      </w:r>
      <w:r>
        <w:rPr>
          <w:rFonts w:hint="eastAsia"/>
        </w:rPr>
        <w:t>,</w:t>
      </w:r>
      <w:r>
        <w:rPr>
          <w:rFonts w:hint="eastAsia"/>
        </w:rPr>
        <w:t>紊乱</w:t>
      </w:r>
    </w:p>
  </w:comment>
  <w:comment w:id="61" w:author="Microsoft 帐户" w:date="2023-01-09T20:18:00Z" w:initials="M帐">
    <w:p w14:paraId="1C876A69" w14:textId="77777777" w:rsidR="000A450D" w:rsidRPr="001D0486" w:rsidRDefault="000A450D" w:rsidP="000A450D">
      <w:pPr>
        <w:pStyle w:val="a6"/>
        <w:rPr>
          <w:b/>
        </w:rPr>
      </w:pPr>
      <w:r>
        <w:rPr>
          <w:rStyle w:val="a5"/>
        </w:rPr>
        <w:annotationRef/>
      </w:r>
      <w:r w:rsidRPr="001D0486">
        <w:rPr>
          <w:b/>
          <w:color w:val="0070C0"/>
        </w:rPr>
        <w:t>③</w:t>
      </w:r>
      <w:r w:rsidRPr="001D0486">
        <w:rPr>
          <w:b/>
          <w:color w:val="0070C0"/>
        </w:rPr>
        <w:t>突变积累</w:t>
      </w:r>
    </w:p>
    <w:p w14:paraId="120A0AA6" w14:textId="77777777" w:rsidR="000A450D" w:rsidRDefault="000A450D" w:rsidP="000A450D">
      <w:pPr>
        <w:pStyle w:val="a6"/>
      </w:pPr>
      <w:r>
        <w:t xml:space="preserve">Mutation </w:t>
      </w:r>
      <w:r>
        <w:rPr>
          <w:rFonts w:hint="eastAsia"/>
        </w:rPr>
        <w:t>n</w:t>
      </w:r>
      <w:r>
        <w:t>.</w:t>
      </w:r>
      <w:r>
        <w:t>突变</w:t>
      </w:r>
    </w:p>
    <w:p w14:paraId="2647473E" w14:textId="77777777" w:rsidR="000A450D" w:rsidRDefault="000A450D" w:rsidP="000A450D">
      <w:pPr>
        <w:pStyle w:val="a6"/>
      </w:pPr>
      <w:r w:rsidRPr="004A3BEC">
        <w:rPr>
          <w:rFonts w:ascii="Times New Roman" w:hAnsi="Times New Roman" w:cs="Times New Roman"/>
          <w:color w:val="222222"/>
          <w:sz w:val="28"/>
          <w:szCs w:val="27"/>
        </w:rPr>
        <w:t>accumulate</w:t>
      </w:r>
      <w:r>
        <w:rPr>
          <w:rStyle w:val="a5"/>
        </w:rPr>
        <w:annotationRef/>
      </w:r>
      <w:r>
        <w:rPr>
          <w:rFonts w:ascii="Times New Roman" w:hAnsi="Times New Roman" w:cs="Times New Roman"/>
          <w:color w:val="222222"/>
          <w:sz w:val="28"/>
          <w:szCs w:val="27"/>
        </w:rPr>
        <w:t xml:space="preserve"> v.</w:t>
      </w:r>
      <w:r w:rsidRPr="00732A01">
        <w:rPr>
          <w:rFonts w:hint="eastAsia"/>
        </w:rPr>
        <w:t>积累</w:t>
      </w:r>
      <w:r>
        <w:rPr>
          <w:rFonts w:hint="eastAsia"/>
        </w:rPr>
        <w:t>,</w:t>
      </w:r>
      <w:r>
        <w:rPr>
          <w:rFonts w:hint="eastAsia"/>
        </w:rPr>
        <w:t>积聚</w:t>
      </w:r>
    </w:p>
  </w:comment>
  <w:comment w:id="62" w:author="Microsoft 帐户" w:date="2023-01-09T15:53:00Z" w:initials="M帐">
    <w:p w14:paraId="1784CD33"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tracts</w:t>
      </w:r>
      <w:r>
        <w:rPr>
          <w:rStyle w:val="a5"/>
        </w:rPr>
        <w:annotationRef/>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道</w:t>
      </w:r>
      <w:r>
        <w:rPr>
          <w:rFonts w:ascii="Times New Roman" w:hAnsi="Times New Roman" w:cs="Times New Roman"/>
          <w:color w:val="222222"/>
          <w:sz w:val="28"/>
          <w:szCs w:val="27"/>
        </w:rPr>
        <w:t>,</w:t>
      </w:r>
      <w:r>
        <w:rPr>
          <w:rFonts w:ascii="Times New Roman" w:hAnsi="Times New Roman" w:cs="Times New Roman"/>
          <w:color w:val="222222"/>
          <w:sz w:val="28"/>
          <w:szCs w:val="27"/>
        </w:rPr>
        <w:t>束</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呼吸道</w:t>
      </w:r>
    </w:p>
  </w:comment>
  <w:comment w:id="63" w:author="Microsoft 帐户" w:date="2023-01-09T15:54:00Z" w:initials="M帐">
    <w:p w14:paraId="5CC0CF6E" w14:textId="77777777" w:rsidR="000A450D" w:rsidRDefault="000A450D" w:rsidP="000A450D">
      <w:pPr>
        <w:pStyle w:val="a6"/>
      </w:pPr>
      <w:r>
        <w:rPr>
          <w:rStyle w:val="a5"/>
        </w:rPr>
        <w:annotationRef/>
      </w:r>
      <w:r w:rsidRPr="00732A01">
        <w:t>microsatellite</w:t>
      </w:r>
      <w:r>
        <w:t xml:space="preserve"> </w:t>
      </w:r>
      <w:r>
        <w:rPr>
          <w:rFonts w:ascii="微软雅黑" w:eastAsia="微软雅黑" w:hAnsi="微软雅黑" w:hint="eastAsia"/>
          <w:color w:val="111111"/>
          <w:shd w:val="clear" w:color="auto" w:fill="FFFFFF"/>
        </w:rPr>
        <w:t>/'</w:t>
      </w:r>
      <w:r>
        <w:rPr>
          <w:rStyle w:val="a9"/>
          <w:rFonts w:ascii="微软雅黑" w:eastAsia="微软雅黑" w:hAnsi="微软雅黑" w:hint="eastAsia"/>
          <w:color w:val="111111"/>
          <w:shd w:val="clear" w:color="auto" w:fill="FFFFFF"/>
        </w:rPr>
        <w:t>ma</w:t>
      </w:r>
      <w:r>
        <w:rPr>
          <w:rStyle w:val="a9"/>
          <w:rFonts w:ascii="MS Gothic" w:eastAsia="微软雅黑" w:hAnsi="MS Gothic" w:cs="MS Gothic"/>
          <w:color w:val="111111"/>
          <w:shd w:val="clear" w:color="auto" w:fill="FFFFFF"/>
        </w:rPr>
        <w:t>ɪ</w:t>
      </w:r>
      <w:r>
        <w:rPr>
          <w:rStyle w:val="a9"/>
          <w:rFonts w:ascii="微软雅黑" w:eastAsia="微软雅黑" w:hAnsi="微软雅黑" w:hint="eastAsia"/>
          <w:color w:val="111111"/>
          <w:shd w:val="clear" w:color="auto" w:fill="FFFFFF"/>
        </w:rPr>
        <w:t>kr</w:t>
      </w:r>
      <w:r>
        <w:rPr>
          <w:rStyle w:val="a9"/>
          <w:rFonts w:ascii="MS Gothic" w:eastAsia="微软雅黑" w:hAnsi="MS Gothic" w:cs="MS Gothic"/>
          <w:color w:val="111111"/>
          <w:shd w:val="clear" w:color="auto" w:fill="FFFFFF"/>
        </w:rPr>
        <w:t>ə</w:t>
      </w:r>
      <w:r>
        <w:rPr>
          <w:rFonts w:ascii="微软雅黑" w:eastAsia="微软雅黑" w:hAnsi="微软雅黑" w:hint="eastAsia"/>
          <w:color w:val="111111"/>
          <w:shd w:val="clear" w:color="auto" w:fill="FFFFFF"/>
        </w:rPr>
        <w:t> (</w:t>
      </w:r>
      <w:r>
        <w:rPr>
          <w:rFonts w:ascii="MS Gothic" w:eastAsia="微软雅黑" w:hAnsi="MS Gothic" w:cs="MS Gothic"/>
          <w:color w:val="111111"/>
          <w:shd w:val="clear" w:color="auto" w:fill="FFFFFF"/>
        </w:rPr>
        <w:t>ʊ</w:t>
      </w:r>
      <w:r>
        <w:rPr>
          <w:rFonts w:ascii="微软雅黑" w:eastAsia="微软雅黑" w:hAnsi="微软雅黑" w:hint="eastAsia"/>
          <w:color w:val="111111"/>
          <w:shd w:val="clear" w:color="auto" w:fill="FFFFFF"/>
        </w:rPr>
        <w:t>),sæt</w:t>
      </w:r>
      <w:r>
        <w:rPr>
          <w:rFonts w:ascii="MS Gothic" w:eastAsia="微软雅黑" w:hAnsi="MS Gothic" w:cs="MS Gothic"/>
          <w:color w:val="111111"/>
          <w:shd w:val="clear" w:color="auto" w:fill="FFFFFF"/>
        </w:rPr>
        <w:t>ə</w:t>
      </w:r>
      <w:r>
        <w:rPr>
          <w:rFonts w:ascii="微软雅黑" w:eastAsia="微软雅黑" w:hAnsi="微软雅黑" w:hint="eastAsia"/>
          <w:color w:val="111111"/>
          <w:shd w:val="clear" w:color="auto" w:fill="FFFFFF"/>
        </w:rPr>
        <w:t>la</w:t>
      </w:r>
      <w:r>
        <w:rPr>
          <w:rFonts w:ascii="MS Gothic" w:eastAsia="微软雅黑" w:hAnsi="MS Gothic" w:cs="MS Gothic"/>
          <w:color w:val="111111"/>
          <w:shd w:val="clear" w:color="auto" w:fill="FFFFFF"/>
        </w:rPr>
        <w:t>ɪ</w:t>
      </w:r>
      <w:r>
        <w:rPr>
          <w:rFonts w:ascii="微软雅黑" w:eastAsia="微软雅黑" w:hAnsi="微软雅黑" w:hint="eastAsia"/>
          <w:color w:val="111111"/>
          <w:shd w:val="clear" w:color="auto" w:fill="FFFFFF"/>
        </w:rPr>
        <w:t>t/ </w:t>
      </w:r>
      <w:r>
        <w:rPr>
          <w:rFonts w:ascii="微软雅黑" w:eastAsia="微软雅黑" w:hAnsi="微软雅黑"/>
          <w:color w:val="111111"/>
          <w:shd w:val="clear" w:color="auto" w:fill="FFFFFF"/>
        </w:rPr>
        <w:br/>
      </w:r>
      <w:r>
        <w:t>n.</w:t>
      </w:r>
      <w:r>
        <w:t>微型卫星</w:t>
      </w:r>
    </w:p>
  </w:comment>
  <w:comment w:id="64" w:author="Microsoft 帐户" w:date="2023-01-09T15:56:00Z" w:initials="M帐">
    <w:p w14:paraId="6BE287C0"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instability</w:t>
      </w:r>
      <w:r>
        <w:rPr>
          <w:rStyle w:val="a5"/>
        </w:rPr>
        <w:annotationRef/>
      </w:r>
      <w:r>
        <w:rPr>
          <w:rFonts w:ascii="Times New Roman" w:hAnsi="Times New Roman" w:cs="Times New Roman"/>
          <w:color w:val="222222"/>
          <w:sz w:val="28"/>
          <w:szCs w:val="27"/>
        </w:rPr>
        <w:t xml:space="preserve"> n.</w:t>
      </w:r>
      <w:r w:rsidRPr="00CA283B">
        <w:rPr>
          <w:rFonts w:hint="eastAsia"/>
        </w:rPr>
        <w:t>不稳定</w:t>
      </w:r>
    </w:p>
  </w:comment>
  <w:comment w:id="65" w:author="Microsoft 帐户" w:date="2023-01-09T20:21:00Z" w:initials="M帐">
    <w:p w14:paraId="6C7EB3F4" w14:textId="77777777" w:rsidR="000A450D" w:rsidRDefault="000A450D" w:rsidP="000A450D">
      <w:pPr>
        <w:pStyle w:val="a6"/>
      </w:pPr>
      <w:r>
        <w:rPr>
          <w:rStyle w:val="a5"/>
        </w:rPr>
        <w:annotationRef/>
      </w:r>
      <w:r w:rsidRPr="00F17D52">
        <w:rPr>
          <w:color w:val="0070C0"/>
        </w:rPr>
        <w:t>④</w:t>
      </w:r>
      <w:r w:rsidRPr="00F17D52">
        <w:rPr>
          <w:color w:val="0070C0"/>
        </w:rPr>
        <w:t>卫星不稳定性</w:t>
      </w:r>
    </w:p>
  </w:comment>
  <w:comment w:id="66" w:author="Microsoft 帐户" w:date="2023-01-09T16:30:00Z" w:initials="M帐">
    <w:p w14:paraId="1B44ACD8" w14:textId="77777777" w:rsidR="000A450D" w:rsidRPr="00F17D52" w:rsidRDefault="000A450D" w:rsidP="000A450D">
      <w:pPr>
        <w:pStyle w:val="a6"/>
        <w:rPr>
          <w:b/>
          <w:color w:val="FF0000"/>
        </w:rPr>
      </w:pPr>
      <w:r w:rsidRPr="00F17D52">
        <w:rPr>
          <w:rStyle w:val="a5"/>
          <w:b/>
          <w:color w:val="FF0000"/>
        </w:rPr>
        <w:annotationRef/>
      </w:r>
      <w:r w:rsidRPr="00F17D52">
        <w:rPr>
          <w:rFonts w:ascii="Times New Roman" w:hAnsi="Times New Roman" w:cs="Times New Roman"/>
          <w:b/>
          <w:color w:val="FF0000"/>
          <w:sz w:val="28"/>
          <w:szCs w:val="27"/>
        </w:rPr>
        <w:t>span v.</w:t>
      </w:r>
      <w:r w:rsidRPr="00F17D52">
        <w:rPr>
          <w:rFonts w:ascii="Times New Roman" w:hAnsi="Times New Roman" w:cs="Times New Roman"/>
          <w:b/>
          <w:color w:val="FF0000"/>
          <w:sz w:val="28"/>
          <w:szCs w:val="27"/>
        </w:rPr>
        <w:t>跨越</w:t>
      </w:r>
      <w:r>
        <w:rPr>
          <w:rFonts w:ascii="Times New Roman" w:hAnsi="Times New Roman" w:cs="Times New Roman" w:hint="eastAsia"/>
          <w:b/>
          <w:color w:val="FF0000"/>
          <w:sz w:val="28"/>
          <w:szCs w:val="27"/>
        </w:rPr>
        <w:t>;</w:t>
      </w:r>
      <w:r>
        <w:rPr>
          <w:rFonts w:ascii="Times New Roman" w:hAnsi="Times New Roman" w:cs="Times New Roman" w:hint="eastAsia"/>
          <w:b/>
          <w:color w:val="FF0000"/>
          <w:sz w:val="28"/>
          <w:szCs w:val="27"/>
        </w:rPr>
        <w:t>散布</w:t>
      </w:r>
      <w:r>
        <w:rPr>
          <w:rFonts w:ascii="Times New Roman" w:hAnsi="Times New Roman" w:cs="Times New Roman" w:hint="eastAsia"/>
          <w:b/>
          <w:color w:val="FF0000"/>
          <w:sz w:val="28"/>
          <w:szCs w:val="27"/>
        </w:rPr>
        <w:t>;</w:t>
      </w:r>
      <w:r w:rsidRPr="00F17D52">
        <w:rPr>
          <w:rFonts w:ascii="Times New Roman" w:hAnsi="Times New Roman" w:cs="Times New Roman" w:hint="eastAsia"/>
          <w:b/>
          <w:color w:val="FF0000"/>
          <w:sz w:val="28"/>
          <w:szCs w:val="27"/>
        </w:rPr>
        <w:t>生成</w:t>
      </w:r>
      <w:r w:rsidRPr="00F17D52">
        <w:rPr>
          <w:rFonts w:ascii="Times New Roman" w:hAnsi="Times New Roman" w:cs="Times New Roman"/>
          <w:b/>
          <w:color w:val="FF0000"/>
          <w:sz w:val="28"/>
          <w:szCs w:val="27"/>
        </w:rPr>
        <w:t xml:space="preserve"> </w:t>
      </w:r>
    </w:p>
  </w:comment>
  <w:comment w:id="67" w:author="Microsoft 帐户" w:date="2023-01-09T16:32:00Z" w:initials="M帐">
    <w:p w14:paraId="34A791C4"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recurrent</w:t>
      </w:r>
      <w:r>
        <w:rPr>
          <w:rFonts w:ascii="Times New Roman" w:hAnsi="Times New Roman" w:cs="Times New Roman"/>
          <w:color w:val="222222"/>
          <w:sz w:val="28"/>
          <w:szCs w:val="27"/>
        </w:rPr>
        <w:t xml:space="preserve"> adj.</w:t>
      </w:r>
      <w:r>
        <w:rPr>
          <w:rFonts w:ascii="Times New Roman" w:hAnsi="Times New Roman" w:cs="Times New Roman"/>
          <w:color w:val="222222"/>
          <w:sz w:val="28"/>
          <w:szCs w:val="27"/>
        </w:rPr>
        <w:t>循环的</w:t>
      </w:r>
    </w:p>
  </w:comment>
  <w:comment w:id="68" w:author="Microsoft 帐户" w:date="2023-01-09T20:37:00Z" w:initials="M帐">
    <w:p w14:paraId="1B8FE7FE" w14:textId="77777777" w:rsidR="000A450D" w:rsidRPr="0053233A" w:rsidRDefault="000A450D" w:rsidP="000A450D">
      <w:pPr>
        <w:pStyle w:val="a6"/>
        <w:rPr>
          <w:b/>
        </w:rPr>
      </w:pPr>
      <w:r>
        <w:rPr>
          <w:rStyle w:val="a5"/>
        </w:rPr>
        <w:annotationRef/>
      </w:r>
      <w:r w:rsidRPr="0053233A">
        <w:rPr>
          <w:b/>
          <w:color w:val="0070C0"/>
        </w:rPr>
        <w:t>④</w:t>
      </w:r>
      <w:r w:rsidRPr="0053233A">
        <w:rPr>
          <w:b/>
          <w:color w:val="0070C0"/>
        </w:rPr>
        <w:t>亚特异性的</w:t>
      </w:r>
    </w:p>
  </w:comment>
  <w:comment w:id="69" w:author="Microsoft 帐户" w:date="2023-01-09T19:37:00Z" w:initials="M帐">
    <w:p w14:paraId="7AC3C24D"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non-uniformly</w:t>
      </w:r>
      <w:r>
        <w:rPr>
          <w:rStyle w:val="a5"/>
        </w:rPr>
        <w:annotationRef/>
      </w:r>
      <w:r>
        <w:rPr>
          <w:rFonts w:ascii="Times New Roman" w:hAnsi="Times New Roman" w:cs="Times New Roman"/>
          <w:color w:val="222222"/>
          <w:sz w:val="28"/>
          <w:szCs w:val="27"/>
        </w:rPr>
        <w:t xml:space="preserve"> adv.</w:t>
      </w:r>
      <w:r w:rsidRPr="00AC64C1">
        <w:rPr>
          <w:rFonts w:hint="eastAsia"/>
        </w:rPr>
        <w:t>不均匀</w:t>
      </w:r>
      <w:r>
        <w:rPr>
          <w:rFonts w:hint="eastAsia"/>
        </w:rPr>
        <w:t>地</w:t>
      </w:r>
    </w:p>
  </w:comment>
  <w:comment w:id="70" w:author="Microsoft 帐户" w:date="2023-01-09T19:38:00Z" w:initials="M帐">
    <w:p w14:paraId="43020BAB" w14:textId="77777777" w:rsidR="000A450D" w:rsidRDefault="000A450D" w:rsidP="000A450D">
      <w:pPr>
        <w:pStyle w:val="a6"/>
      </w:pPr>
      <w:r>
        <w:rPr>
          <w:rStyle w:val="a5"/>
        </w:rPr>
        <w:annotationRef/>
      </w:r>
      <w:r w:rsidRPr="00AC64C1">
        <w:t>distributed</w:t>
      </w:r>
      <w:r>
        <w:t xml:space="preserve"> adj.</w:t>
      </w:r>
      <w:r>
        <w:t>分布的</w:t>
      </w:r>
    </w:p>
  </w:comment>
  <w:comment w:id="71" w:author="Microsoft 帐户" w:date="2023-01-09T16:49:00Z" w:initials="M帐">
    <w:p w14:paraId="4086772A"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candidate</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候选人</w:t>
      </w:r>
    </w:p>
  </w:comment>
  <w:comment w:id="73" w:author="Microsoft 帐户" w:date="2023-01-09T16:49:00Z" w:initials="M帐">
    <w:p w14:paraId="01964A26" w14:textId="77777777" w:rsidR="000A450D" w:rsidRDefault="000A450D" w:rsidP="000A450D">
      <w:pPr>
        <w:pStyle w:val="a6"/>
      </w:pPr>
      <w:r>
        <w:rPr>
          <w:rStyle w:val="a5"/>
        </w:rPr>
        <w:annotationRef/>
      </w:r>
      <w:r w:rsidRPr="00C57EA7">
        <w:t>cis-regulatory</w:t>
      </w:r>
      <w:r>
        <w:t xml:space="preserve"> n.</w:t>
      </w:r>
      <w:r w:rsidRPr="00C57EA7">
        <w:rPr>
          <w:rFonts w:hint="eastAsia"/>
        </w:rPr>
        <w:t xml:space="preserve"> </w:t>
      </w:r>
      <w:r w:rsidRPr="00C57EA7">
        <w:rPr>
          <w:rFonts w:hint="eastAsia"/>
        </w:rPr>
        <w:t>顺式监管</w:t>
      </w:r>
    </w:p>
  </w:comment>
  <w:comment w:id="74" w:author="Microsoft 帐户" w:date="2023-01-09T17:33:00Z" w:initials="M帐">
    <w:p w14:paraId="7DA736A5"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elemen</w:t>
      </w:r>
      <w:r>
        <w:rPr>
          <w:rFonts w:ascii="Times New Roman" w:hAnsi="Times New Roman" w:cs="Times New Roman"/>
          <w:color w:val="222222"/>
          <w:sz w:val="28"/>
          <w:szCs w:val="27"/>
        </w:rPr>
        <w:t>t n.</w:t>
      </w:r>
      <w:r>
        <w:rPr>
          <w:rFonts w:ascii="Times New Roman" w:hAnsi="Times New Roman" w:cs="Times New Roman"/>
          <w:color w:val="222222"/>
          <w:sz w:val="28"/>
          <w:szCs w:val="27"/>
        </w:rPr>
        <w:t>元素</w:t>
      </w:r>
    </w:p>
  </w:comment>
  <w:comment w:id="72" w:author="Microsoft 帐户" w:date="2023-01-09T19:38:00Z" w:initials="M帐">
    <w:p w14:paraId="12E8438B" w14:textId="77777777" w:rsidR="000A450D" w:rsidRPr="00AC64C1" w:rsidRDefault="000A450D" w:rsidP="000A450D">
      <w:pPr>
        <w:pStyle w:val="a6"/>
      </w:pPr>
      <w:r>
        <w:rPr>
          <w:rStyle w:val="a5"/>
        </w:rPr>
        <w:annotationRef/>
      </w:r>
      <w:r w:rsidRPr="00AC64C1">
        <w:rPr>
          <w:rFonts w:hint="eastAsia"/>
        </w:rPr>
        <w:t>候选顺式调控要素</w:t>
      </w:r>
    </w:p>
  </w:comment>
  <w:comment w:id="75" w:author="Microsoft 帐户" w:date="2023-01-09T20:39:00Z" w:initials="M帐">
    <w:p w14:paraId="7373E437" w14:textId="77777777" w:rsidR="000A450D" w:rsidRDefault="000A450D" w:rsidP="000A450D">
      <w:pPr>
        <w:pStyle w:val="a6"/>
      </w:pPr>
      <w:r>
        <w:rPr>
          <w:rStyle w:val="a5"/>
        </w:rPr>
        <w:annotationRef/>
      </w:r>
      <w:r w:rsidRPr="0053233A">
        <w:rPr>
          <w:rFonts w:ascii="Times New Roman" w:hAnsi="Times New Roman" w:cs="Times New Roman"/>
          <w:b/>
          <w:color w:val="FF0000"/>
          <w:sz w:val="28"/>
          <w:szCs w:val="27"/>
        </w:rPr>
        <w:t>Potential</w:t>
      </w:r>
      <w:r>
        <w:rPr>
          <w:rFonts w:ascii="Times New Roman" w:hAnsi="Times New Roman" w:cs="Times New Roman"/>
          <w:b/>
          <w:color w:val="FF0000"/>
          <w:sz w:val="28"/>
          <w:szCs w:val="27"/>
        </w:rPr>
        <w:t xml:space="preserve"> adj.</w:t>
      </w:r>
      <w:r>
        <w:rPr>
          <w:rFonts w:ascii="Times New Roman" w:hAnsi="Times New Roman" w:cs="Times New Roman"/>
          <w:b/>
          <w:color w:val="FF0000"/>
          <w:sz w:val="28"/>
          <w:szCs w:val="27"/>
        </w:rPr>
        <w:t>潜在的</w:t>
      </w:r>
    </w:p>
  </w:comment>
  <w:comment w:id="76" w:author="Microsoft 帐户" w:date="2023-01-09T19:41:00Z" w:initials="M帐">
    <w:p w14:paraId="4006FF14"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Role</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角色</w:t>
      </w:r>
    </w:p>
  </w:comment>
  <w:comment w:id="77" w:author="Microsoft 帐户" w:date="2023-01-09T17:34:00Z" w:initials="M帐">
    <w:p w14:paraId="677467B9"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regulation</w:t>
      </w:r>
      <w:r>
        <w:rPr>
          <w:rFonts w:ascii="Times New Roman" w:hAnsi="Times New Roman" w:cs="Times New Roman"/>
          <w:color w:val="222222"/>
          <w:sz w:val="28"/>
          <w:szCs w:val="27"/>
        </w:rPr>
        <w:t xml:space="preserve"> n</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调节</w:t>
      </w:r>
    </w:p>
  </w:comment>
  <w:comment w:id="78" w:author="Microsoft 帐户" w:date="2023-01-09T20:41:00Z" w:initials="M帐">
    <w:p w14:paraId="77BC0CA7" w14:textId="77777777" w:rsidR="000A450D" w:rsidRDefault="000A450D" w:rsidP="000A450D">
      <w:pPr>
        <w:pStyle w:val="a6"/>
      </w:pPr>
      <w:r>
        <w:rPr>
          <w:rStyle w:val="a5"/>
        </w:rPr>
        <w:annotationRef/>
      </w:r>
      <w:r w:rsidRPr="0053233A">
        <w:rPr>
          <w:rFonts w:ascii="宋体" w:eastAsia="宋体" w:hAnsi="宋体" w:cs="宋体" w:hint="eastAsia"/>
          <w:color w:val="0070C0"/>
          <w:sz w:val="28"/>
          <w:szCs w:val="27"/>
        </w:rPr>
        <w:t>⑥</w:t>
      </w:r>
      <w:r w:rsidRPr="0053233A">
        <w:rPr>
          <w:rFonts w:ascii="Times New Roman" w:hAnsi="Times New Roman" w:cs="Times New Roman"/>
          <w:color w:val="0070C0"/>
          <w:sz w:val="28"/>
          <w:szCs w:val="27"/>
        </w:rPr>
        <w:t>基因调节</w:t>
      </w:r>
    </w:p>
  </w:comment>
  <w:comment w:id="79" w:author="Microsoft 帐户" w:date="2023-01-09T19:43:00Z" w:initials="M帐">
    <w:p w14:paraId="043E6AD1" w14:textId="77777777" w:rsidR="000A450D" w:rsidRDefault="000A450D" w:rsidP="000A450D">
      <w:pPr>
        <w:pStyle w:val="a6"/>
      </w:pPr>
      <w:r>
        <w:rPr>
          <w:rStyle w:val="a5"/>
        </w:rPr>
        <w:annotationRef/>
      </w:r>
      <w:r w:rsidRPr="00AC64C1">
        <w:t>regulatory</w:t>
      </w:r>
      <w:r>
        <w:t xml:space="preserve"> adj.</w:t>
      </w:r>
      <w:r>
        <w:t>监管的</w:t>
      </w:r>
    </w:p>
  </w:comment>
  <w:comment w:id="80" w:author="Microsoft 帐户" w:date="2023-01-09T20:47:00Z" w:initials="M帐">
    <w:p w14:paraId="6994890C" w14:textId="77777777" w:rsidR="000A450D" w:rsidRDefault="000A450D" w:rsidP="000A450D">
      <w:pPr>
        <w:pStyle w:val="a6"/>
      </w:pPr>
      <w:r>
        <w:rPr>
          <w:rStyle w:val="a5"/>
        </w:rPr>
        <w:annotationRef/>
      </w:r>
      <w:r>
        <w:t>⑦</w:t>
      </w:r>
      <w:r>
        <w:t>调节元件</w:t>
      </w:r>
    </w:p>
  </w:comment>
  <w:comment w:id="81" w:author="Microsoft 帐户" w:date="2023-01-09T19:43:00Z" w:initials="M帐">
    <w:p w14:paraId="025A8940" w14:textId="77777777" w:rsidR="000A450D" w:rsidRDefault="000A450D" w:rsidP="000A450D">
      <w:pPr>
        <w:pStyle w:val="a6"/>
      </w:pPr>
      <w:r>
        <w:rPr>
          <w:rStyle w:val="a5"/>
        </w:rPr>
        <w:annotationRef/>
      </w:r>
      <w:r w:rsidRPr="0034058D">
        <w:rPr>
          <w:rFonts w:ascii="Times New Roman" w:hAnsi="Times New Roman" w:cs="Times New Roman"/>
          <w:color w:val="0070C0"/>
          <w:sz w:val="28"/>
          <w:szCs w:val="27"/>
        </w:rPr>
        <w:t>intron n.</w:t>
      </w:r>
      <w:r w:rsidRPr="0034058D">
        <w:rPr>
          <w:rFonts w:ascii="Times New Roman" w:hAnsi="Times New Roman" w:cs="Times New Roman"/>
          <w:color w:val="0070C0"/>
          <w:sz w:val="28"/>
          <w:szCs w:val="27"/>
        </w:rPr>
        <w:t>内含子</w:t>
      </w:r>
    </w:p>
  </w:comment>
  <w:comment w:id="82" w:author="Microsoft 帐户" w:date="2023-01-09T19:43:00Z" w:initials="M帐">
    <w:p w14:paraId="66500156" w14:textId="77777777" w:rsidR="000A450D" w:rsidRDefault="000A450D" w:rsidP="000A450D">
      <w:pPr>
        <w:pStyle w:val="a6"/>
      </w:pPr>
      <w:r>
        <w:rPr>
          <w:rStyle w:val="a5"/>
        </w:rPr>
        <w:annotationRef/>
      </w:r>
      <w:r w:rsidRPr="0034058D">
        <w:rPr>
          <w:rFonts w:ascii="Times New Roman" w:hAnsi="Times New Roman" w:cs="Times New Roman"/>
          <w:color w:val="FF0000"/>
          <w:sz w:val="28"/>
          <w:szCs w:val="27"/>
        </w:rPr>
        <w:t>detect v.</w:t>
      </w:r>
      <w:r w:rsidRPr="0034058D">
        <w:rPr>
          <w:rFonts w:ascii="Times New Roman" w:hAnsi="Times New Roman" w:cs="Times New Roman"/>
          <w:color w:val="FF0000"/>
          <w:sz w:val="28"/>
          <w:szCs w:val="27"/>
        </w:rPr>
        <w:t>检测</w:t>
      </w:r>
    </w:p>
  </w:comment>
  <w:comment w:id="83" w:author="Microsoft 帐户" w:date="2023-01-09T19:44:00Z" w:initials="M帐">
    <w:p w14:paraId="26503D14" w14:textId="77777777" w:rsidR="000A450D" w:rsidRDefault="000A450D" w:rsidP="000A450D">
      <w:pPr>
        <w:pStyle w:val="a6"/>
      </w:pPr>
      <w:r>
        <w:rPr>
          <w:rStyle w:val="a5"/>
        </w:rPr>
        <w:annotationRef/>
      </w:r>
      <w:r w:rsidRPr="00AC64C1">
        <w:t>renal</w:t>
      </w:r>
      <w:r>
        <w:t xml:space="preserve"> n.</w:t>
      </w:r>
      <w:r>
        <w:t>肾</w:t>
      </w:r>
    </w:p>
  </w:comment>
  <w:comment w:id="84" w:author="Microsoft 帐户" w:date="2023-01-09T19:45:00Z" w:initials="M帐">
    <w:p w14:paraId="6F43E3E8" w14:textId="77777777" w:rsidR="000A450D" w:rsidRDefault="000A450D" w:rsidP="000A450D">
      <w:pPr>
        <w:pStyle w:val="a6"/>
      </w:pPr>
      <w:r>
        <w:rPr>
          <w:rStyle w:val="a5"/>
        </w:rPr>
        <w:annotationRef/>
      </w:r>
      <w:r w:rsidRPr="00AC64C1">
        <w:t>carcinoma</w:t>
      </w:r>
      <w:r>
        <w:t xml:space="preserve"> </w:t>
      </w:r>
      <w:r>
        <w:rPr>
          <w:rFonts w:hint="eastAsia"/>
        </w:rPr>
        <w:t>n</w:t>
      </w:r>
      <w:r>
        <w:t>.</w:t>
      </w:r>
      <w:r>
        <w:t>癌症</w:t>
      </w:r>
    </w:p>
  </w:comment>
  <w:comment w:id="85" w:author="Microsoft 帐户" w:date="2023-01-09T20:45:00Z" w:initials="M帐">
    <w:p w14:paraId="1A8B2B9A" w14:textId="77777777" w:rsidR="000A450D" w:rsidRPr="0034058D" w:rsidRDefault="000A450D" w:rsidP="000A450D">
      <w:pPr>
        <w:pStyle w:val="a6"/>
        <w:rPr>
          <w:b/>
        </w:rPr>
      </w:pPr>
      <w:r>
        <w:rPr>
          <w:rStyle w:val="a5"/>
        </w:rPr>
        <w:annotationRef/>
      </w:r>
      <w:r w:rsidRPr="0034058D">
        <w:rPr>
          <w:b/>
          <w:color w:val="FF0000"/>
        </w:rPr>
        <w:t>sample n.</w:t>
      </w:r>
      <w:r w:rsidRPr="0034058D">
        <w:rPr>
          <w:b/>
          <w:color w:val="FF0000"/>
        </w:rPr>
        <w:t>样本</w:t>
      </w:r>
    </w:p>
  </w:comment>
  <w:comment w:id="86" w:author="Microsoft 帐户" w:date="2023-01-09T19:45:00Z" w:initials="M帐">
    <w:p w14:paraId="68147135" w14:textId="77777777" w:rsidR="000A450D" w:rsidRDefault="000A450D" w:rsidP="000A450D">
      <w:pPr>
        <w:pStyle w:val="a6"/>
      </w:pPr>
      <w:r>
        <w:rPr>
          <w:rStyle w:val="a5"/>
        </w:rPr>
        <w:annotationRef/>
      </w:r>
      <w:r w:rsidRPr="0034058D">
        <w:rPr>
          <w:color w:val="FF0000"/>
        </w:rPr>
        <w:t>validate v.</w:t>
      </w:r>
      <w:r w:rsidRPr="0034058D">
        <w:rPr>
          <w:color w:val="FF0000"/>
        </w:rPr>
        <w:t>验证</w:t>
      </w:r>
    </w:p>
  </w:comment>
  <w:comment w:id="87" w:author="Microsoft 帐户" w:date="2023-01-09T19:46:00Z" w:initials="M帐">
    <w:p w14:paraId="7347FC48" w14:textId="77777777" w:rsidR="000A450D" w:rsidRDefault="000A450D" w:rsidP="000A450D">
      <w:pPr>
        <w:pStyle w:val="a6"/>
      </w:pPr>
      <w:r>
        <w:rPr>
          <w:rStyle w:val="a5"/>
        </w:rPr>
        <w:annotationRef/>
      </w:r>
      <w:r w:rsidRPr="0034058D">
        <w:rPr>
          <w:rFonts w:ascii="Times New Roman" w:hAnsi="Times New Roman" w:cs="Times New Roman"/>
          <w:color w:val="FF0000"/>
          <w:sz w:val="28"/>
          <w:szCs w:val="27"/>
        </w:rPr>
        <w:t>sequence v.</w:t>
      </w:r>
      <w:r w:rsidRPr="0034058D">
        <w:rPr>
          <w:rFonts w:ascii="Times New Roman" w:hAnsi="Times New Roman" w:cs="Times New Roman"/>
          <w:color w:val="FF0000"/>
          <w:sz w:val="28"/>
          <w:szCs w:val="27"/>
        </w:rPr>
        <w:t>测序</w:t>
      </w:r>
    </w:p>
  </w:comment>
  <w:comment w:id="88" w:author="Microsoft 帐户" w:date="2023-01-09T19:49:00Z" w:initials="M帐">
    <w:p w14:paraId="2BA643EE"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preliminary</w:t>
      </w:r>
      <w:r>
        <w:rPr>
          <w:rFonts w:ascii="Times New Roman" w:hAnsi="Times New Roman" w:cs="Times New Roman"/>
          <w:color w:val="222222"/>
          <w:sz w:val="28"/>
          <w:szCs w:val="27"/>
        </w:rPr>
        <w:t xml:space="preserve"> adj.</w:t>
      </w:r>
      <w:r>
        <w:rPr>
          <w:rFonts w:ascii="Times New Roman" w:hAnsi="Times New Roman" w:cs="Times New Roman"/>
          <w:color w:val="222222"/>
          <w:sz w:val="28"/>
          <w:szCs w:val="27"/>
        </w:rPr>
        <w:t>初步的</w:t>
      </w:r>
    </w:p>
  </w:comment>
  <w:comment w:id="89" w:author="Microsoft 帐户" w:date="2023-01-09T19:54:00Z" w:initials="M帐">
    <w:p w14:paraId="2488B8FC" w14:textId="77777777" w:rsidR="000A450D" w:rsidRDefault="000A450D" w:rsidP="000A450D">
      <w:pPr>
        <w:pStyle w:val="a6"/>
      </w:pPr>
      <w:r>
        <w:rPr>
          <w:rStyle w:val="a5"/>
        </w:rPr>
        <w:annotationRef/>
      </w:r>
      <w:r>
        <w:rPr>
          <w:rFonts w:ascii="Times New Roman" w:hAnsi="Times New Roman" w:cs="Times New Roman"/>
          <w:color w:val="222222"/>
          <w:sz w:val="28"/>
          <w:szCs w:val="27"/>
        </w:rPr>
        <w:t>treating cell n.</w:t>
      </w:r>
      <w:r>
        <w:rPr>
          <w:rFonts w:ascii="Times New Roman" w:hAnsi="Times New Roman" w:cs="Times New Roman"/>
          <w:color w:val="222222"/>
          <w:sz w:val="28"/>
          <w:szCs w:val="27"/>
        </w:rPr>
        <w:t>处理细胞</w:t>
      </w:r>
    </w:p>
  </w:comment>
  <w:comment w:id="90" w:author="Microsoft 帐户" w:date="2023-01-09T19:54:00Z" w:initials="M帐">
    <w:p w14:paraId="2C2D65E1"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harbour</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港湾</w:t>
      </w:r>
    </w:p>
  </w:comment>
  <w:comment w:id="91" w:author="Microsoft 帐户" w:date="2023-01-09T19:55:00Z" w:initials="M帐">
    <w:p w14:paraId="64AA2368" w14:textId="77777777" w:rsidR="000A450D" w:rsidRDefault="000A450D" w:rsidP="000A450D">
      <w:pPr>
        <w:pStyle w:val="a6"/>
      </w:pPr>
      <w:r>
        <w:rPr>
          <w:rStyle w:val="a5"/>
        </w:rPr>
        <w:annotationRef/>
      </w:r>
      <w:r>
        <w:rPr>
          <w:rFonts w:ascii="Times New Roman" w:hAnsi="Times New Roman" w:cs="Times New Roman"/>
          <w:color w:val="222222"/>
          <w:sz w:val="28"/>
          <w:szCs w:val="27"/>
        </w:rPr>
        <w:t>target v.</w:t>
      </w:r>
      <w:r>
        <w:rPr>
          <w:rFonts w:ascii="Times New Roman" w:hAnsi="Times New Roman" w:cs="Times New Roman"/>
          <w:color w:val="222222"/>
          <w:sz w:val="28"/>
          <w:szCs w:val="27"/>
        </w:rPr>
        <w:t>目标</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靶向</w:t>
      </w:r>
    </w:p>
  </w:comment>
  <w:comment w:id="92" w:author="Microsoft 帐户" w:date="2023-01-09T19:55:00Z" w:initials="M帐">
    <w:p w14:paraId="6E1D2F3C"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molecule</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分子</w:t>
      </w:r>
    </w:p>
  </w:comment>
  <w:comment w:id="93" w:author="Microsoft 帐户" w:date="2023-01-09T19:56:00Z" w:initials="M帐">
    <w:p w14:paraId="70AA048F"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proliferation</w:t>
      </w:r>
      <w:r>
        <w:rPr>
          <w:rFonts w:ascii="Times New Roman" w:hAnsi="Times New Roman" w:cs="Times New Roman"/>
          <w:color w:val="222222"/>
          <w:sz w:val="28"/>
          <w:szCs w:val="27"/>
        </w:rPr>
        <w:t xml:space="preserve"> n</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增值</w:t>
      </w:r>
    </w:p>
  </w:comment>
  <w:comment w:id="94" w:author="Microsoft 帐户" w:date="2023-01-09T20:00:00Z" w:initials="M帐">
    <w:p w14:paraId="457DD437" w14:textId="77777777" w:rsidR="000A450D" w:rsidRDefault="000A450D" w:rsidP="000A450D">
      <w:pPr>
        <w:pStyle w:val="a6"/>
      </w:pPr>
      <w:r>
        <w:rPr>
          <w:rStyle w:val="a5"/>
        </w:rPr>
        <w:annotationRef/>
      </w:r>
      <w:r w:rsidRPr="004A3BEC">
        <w:rPr>
          <w:rFonts w:ascii="Times New Roman" w:hAnsi="Times New Roman" w:cs="Times New Roman"/>
          <w:color w:val="222222"/>
          <w:sz w:val="28"/>
          <w:szCs w:val="27"/>
        </w:rPr>
        <w:t>variation</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变化</w:t>
      </w:r>
    </w:p>
  </w:comment>
  <w:comment w:id="95" w:author="Microsoft 帐户" w:date="2023-01-09T20:53:00Z" w:initials="M帐">
    <w:p w14:paraId="07431BF9" w14:textId="77777777" w:rsidR="000A450D" w:rsidRDefault="000A450D" w:rsidP="000A450D">
      <w:pPr>
        <w:pStyle w:val="a6"/>
      </w:pPr>
      <w:r>
        <w:rPr>
          <w:rStyle w:val="a5"/>
        </w:rPr>
        <w:annotationRef/>
      </w:r>
      <w:r w:rsidRPr="0034058D">
        <w:t>comprehensive</w:t>
      </w:r>
      <w:r>
        <w:t xml:space="preserve"> adj.</w:t>
      </w:r>
      <w:r>
        <w:t>全面的</w:t>
      </w:r>
    </w:p>
  </w:comment>
  <w:comment w:id="96" w:author="Microsoft 帐户" w:date="2023-01-09T20:01:00Z" w:initials="M帐">
    <w:p w14:paraId="3494D8B4" w14:textId="77777777" w:rsidR="000A450D" w:rsidRDefault="000A450D" w:rsidP="000A450D">
      <w:pPr>
        <w:pStyle w:val="a6"/>
      </w:pPr>
      <w:r>
        <w:rPr>
          <w:rStyle w:val="a5"/>
        </w:rPr>
        <w:annotationRef/>
      </w:r>
      <w:r w:rsidRPr="006A1E00">
        <w:t>catalogue</w:t>
      </w:r>
      <w:r>
        <w:t xml:space="preserve"> n</w:t>
      </w:r>
      <w:r>
        <w:rPr>
          <w:rFonts w:hint="eastAsia"/>
        </w:rPr>
        <w:t>.</w:t>
      </w:r>
      <w:r>
        <w:rPr>
          <w:rFonts w:hint="eastAsia"/>
        </w:rPr>
        <w:t>目录</w:t>
      </w:r>
    </w:p>
  </w:comment>
  <w:comment w:id="97" w:author="Microsoft 帐户" w:date="2023-01-09T06:35:00Z" w:initials="M帐">
    <w:p w14:paraId="066D7352" w14:textId="77777777" w:rsidR="00F534B3" w:rsidRDefault="00F534B3">
      <w:pPr>
        <w:pStyle w:val="a6"/>
      </w:pPr>
      <w:r>
        <w:rPr>
          <w:rStyle w:val="a5"/>
        </w:rPr>
        <w:annotationRef/>
      </w:r>
      <w:r w:rsidRPr="00F534B3">
        <w:t>Hydrogen</w:t>
      </w:r>
      <w:r>
        <w:t xml:space="preserve"> </w:t>
      </w:r>
      <w:r>
        <w:rPr>
          <w:rFonts w:ascii="微软雅黑" w:eastAsia="微软雅黑" w:hAnsi="微软雅黑" w:hint="eastAsia"/>
          <w:color w:val="111111"/>
          <w:shd w:val="clear" w:color="auto" w:fill="FFFFFF"/>
        </w:rPr>
        <w:t>['</w:t>
      </w:r>
      <w:r>
        <w:rPr>
          <w:rStyle w:val="a9"/>
          <w:rFonts w:ascii="微软雅黑" w:eastAsia="微软雅黑" w:hAnsi="微软雅黑" w:hint="eastAsia"/>
          <w:color w:val="111111"/>
          <w:shd w:val="clear" w:color="auto" w:fill="FFFFFF"/>
        </w:rPr>
        <w:t>ha</w:t>
      </w:r>
      <w:r>
        <w:rPr>
          <w:rStyle w:val="a9"/>
          <w:rFonts w:ascii="MS Gothic" w:eastAsia="微软雅黑" w:hAnsi="MS Gothic" w:cs="MS Gothic"/>
          <w:color w:val="111111"/>
          <w:shd w:val="clear" w:color="auto" w:fill="FFFFFF"/>
        </w:rPr>
        <w:t>ɪ</w:t>
      </w:r>
      <w:r>
        <w:rPr>
          <w:rStyle w:val="a9"/>
          <w:rFonts w:ascii="微软雅黑" w:eastAsia="微软雅黑" w:hAnsi="微软雅黑" w:hint="eastAsia"/>
          <w:color w:val="111111"/>
          <w:shd w:val="clear" w:color="auto" w:fill="FFFFFF"/>
        </w:rPr>
        <w:t>dr</w:t>
      </w:r>
      <w:r>
        <w:rPr>
          <w:rStyle w:val="a9"/>
          <w:rFonts w:ascii="MS Gothic" w:eastAsia="微软雅黑" w:hAnsi="MS Gothic" w:cs="MS Gothic"/>
          <w:color w:val="111111"/>
          <w:shd w:val="clear" w:color="auto" w:fill="FFFFFF"/>
        </w:rPr>
        <w:t>ə</w:t>
      </w:r>
      <w:r>
        <w:rPr>
          <w:rStyle w:val="a9"/>
          <w:rFonts w:ascii="微软雅黑" w:eastAsia="微软雅黑" w:hAnsi="微软雅黑" w:hint="eastAsia"/>
          <w:color w:val="111111"/>
          <w:shd w:val="clear" w:color="auto" w:fill="FFFFFF"/>
        </w:rPr>
        <w:t>d</w:t>
      </w:r>
      <w:r>
        <w:rPr>
          <w:rStyle w:val="a9"/>
          <w:rFonts w:ascii="MS Gothic" w:eastAsia="微软雅黑" w:hAnsi="MS Gothic" w:cs="MS Gothic"/>
          <w:color w:val="111111"/>
          <w:shd w:val="clear" w:color="auto" w:fill="FFFFFF"/>
        </w:rPr>
        <w:t>ʒə</w:t>
      </w:r>
      <w:r>
        <w:rPr>
          <w:rStyle w:val="a9"/>
          <w:rFonts w:ascii="微软雅黑" w:eastAsia="微软雅黑" w:hAnsi="微软雅黑" w:hint="eastAsia"/>
          <w:color w:val="111111"/>
          <w:shd w:val="clear" w:color="auto" w:fill="FFFFFF"/>
        </w:rPr>
        <w:t>n</w:t>
      </w:r>
      <w:r>
        <w:rPr>
          <w:rFonts w:ascii="微软雅黑" w:eastAsia="微软雅黑" w:hAnsi="微软雅黑" w:hint="eastAsia"/>
          <w:color w:val="111111"/>
          <w:shd w:val="clear" w:color="auto" w:fill="FFFFFF"/>
        </w:rPr>
        <w:t>] </w:t>
      </w:r>
      <w:r>
        <w:t xml:space="preserve"> n.</w:t>
      </w:r>
      <w:r>
        <w:t>氢</w:t>
      </w:r>
    </w:p>
  </w:comment>
  <w:comment w:id="98" w:author="Microsoft 帐户" w:date="2023-01-09T06:36:00Z" w:initials="M帐">
    <w:p w14:paraId="2FEDC52A" w14:textId="77777777" w:rsidR="00F534B3" w:rsidRDefault="00F534B3">
      <w:pPr>
        <w:pStyle w:val="a6"/>
      </w:pPr>
      <w:r>
        <w:rPr>
          <w:rStyle w:val="a5"/>
        </w:rPr>
        <w:annotationRef/>
      </w:r>
      <w:r w:rsidRPr="00F534B3">
        <w:t>Efficiency</w:t>
      </w:r>
      <w:r>
        <w:t xml:space="preserve"> </w:t>
      </w:r>
      <w:r>
        <w:rPr>
          <w:rFonts w:ascii="Lucida Sans Unicode" w:hAnsi="Lucida Sans Unicode" w:cs="Lucida Sans Unicode"/>
          <w:color w:val="336699"/>
          <w:szCs w:val="21"/>
          <w:shd w:val="clear" w:color="auto" w:fill="FFFFFF"/>
        </w:rPr>
        <w:t>[ɪ'fɪʃnsi] n.</w:t>
      </w:r>
      <w:r>
        <w:rPr>
          <w:rFonts w:ascii="Lucida Sans Unicode" w:hAnsi="Lucida Sans Unicode" w:cs="Lucida Sans Unicode"/>
          <w:color w:val="336699"/>
          <w:szCs w:val="21"/>
          <w:shd w:val="clear" w:color="auto" w:fill="FFFFFF"/>
        </w:rPr>
        <w:t>效率</w:t>
      </w:r>
    </w:p>
  </w:comment>
  <w:comment w:id="99" w:author="Microsoft 帐户" w:date="2023-01-09T06:37:00Z" w:initials="M帐">
    <w:p w14:paraId="4FB1B4D3" w14:textId="77777777" w:rsidR="00F534B3" w:rsidRPr="00F534B3" w:rsidRDefault="00F534B3">
      <w:pPr>
        <w:pStyle w:val="a6"/>
        <w:rPr>
          <w:color w:val="0070C0"/>
        </w:rPr>
      </w:pPr>
      <w:r>
        <w:rPr>
          <w:rStyle w:val="a5"/>
        </w:rPr>
        <w:annotationRef/>
      </w:r>
      <w:r>
        <w:rPr>
          <w:rFonts w:ascii="Tahoma" w:hAnsi="Tahoma" w:cs="Tahoma"/>
          <w:color w:val="0000FF"/>
          <w:szCs w:val="21"/>
          <w:shd w:val="clear" w:color="auto" w:fill="FFFFFF"/>
        </w:rPr>
        <w:t>Photocatalytic n.</w:t>
      </w:r>
      <w:r>
        <w:rPr>
          <w:rFonts w:ascii="Tahoma" w:hAnsi="Tahoma" w:cs="Tahoma"/>
          <w:color w:val="0000FF"/>
          <w:szCs w:val="21"/>
          <w:shd w:val="clear" w:color="auto" w:fill="FFFFFF"/>
        </w:rPr>
        <w:t>光催化</w:t>
      </w:r>
    </w:p>
  </w:comment>
  <w:comment w:id="100" w:author="Microsoft 帐户" w:date="2023-01-09T06:38:00Z" w:initials="M帐">
    <w:p w14:paraId="6F72D0F3" w14:textId="77777777" w:rsidR="00F534B3" w:rsidRDefault="00F534B3">
      <w:pPr>
        <w:pStyle w:val="a6"/>
      </w:pPr>
      <w:r>
        <w:rPr>
          <w:rStyle w:val="a5"/>
        </w:rPr>
        <w:annotationRef/>
      </w:r>
      <w:r w:rsidRPr="00F534B3">
        <w:t>Split</w:t>
      </w:r>
      <w:r>
        <w:t xml:space="preserve"> v.</w:t>
      </w:r>
      <w:r>
        <w:t>分裂</w:t>
      </w:r>
      <w:r>
        <w:rPr>
          <w:rFonts w:hint="eastAsia"/>
        </w:rPr>
        <w:t>,</w:t>
      </w:r>
      <w:r>
        <w:rPr>
          <w:rFonts w:hint="eastAsia"/>
        </w:rPr>
        <w:t>分开</w:t>
      </w:r>
    </w:p>
  </w:comment>
  <w:comment w:id="101" w:author="Microsoft 帐户" w:date="2023-01-09T06:40:00Z" w:initials="M帐">
    <w:p w14:paraId="22C6F35D" w14:textId="77777777" w:rsidR="00F534B3" w:rsidRDefault="00F534B3">
      <w:pPr>
        <w:pStyle w:val="a6"/>
      </w:pPr>
      <w:r>
        <w:rPr>
          <w:rStyle w:val="a5"/>
        </w:rPr>
        <w:annotationRef/>
      </w:r>
      <w:r w:rsidRPr="00F534B3">
        <w:rPr>
          <w:rFonts w:ascii="Times New Roman" w:hAnsi="Times New Roman" w:cs="Times New Roman"/>
          <w:color w:val="222222"/>
          <w:sz w:val="28"/>
          <w:szCs w:val="27"/>
        </w:rPr>
        <w:t>Fuel</w:t>
      </w:r>
      <w:r>
        <w:rPr>
          <w:rFonts w:ascii="Times New Roman" w:hAnsi="Times New Roman" w:cs="Times New Roman"/>
          <w:color w:val="222222"/>
          <w:sz w:val="28"/>
          <w:szCs w:val="27"/>
        </w:rPr>
        <w:t xml:space="preserve"> </w:t>
      </w:r>
      <w:r>
        <w:rPr>
          <w:rFonts w:ascii="Lucida Sans Unicode" w:hAnsi="Lucida Sans Unicode" w:cs="Lucida Sans Unicode"/>
          <w:color w:val="336699"/>
          <w:szCs w:val="21"/>
          <w:shd w:val="clear" w:color="auto" w:fill="FFFFFF"/>
        </w:rPr>
        <w:t>['fju:əl]</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燃料</w:t>
      </w:r>
    </w:p>
  </w:comment>
  <w:comment w:id="102" w:author="Microsoft 帐户" w:date="2023-01-09T06:41:00Z" w:initials="M帐">
    <w:p w14:paraId="4572FEA4" w14:textId="77777777" w:rsidR="0086329C" w:rsidRDefault="0086329C">
      <w:pPr>
        <w:pStyle w:val="a6"/>
      </w:pPr>
      <w:r>
        <w:rPr>
          <w:rStyle w:val="a5"/>
        </w:rPr>
        <w:annotationRef/>
      </w:r>
      <w:r w:rsidRPr="0086329C">
        <w:t>Promise</w:t>
      </w:r>
      <w:r>
        <w:t xml:space="preserve"> v</w:t>
      </w:r>
      <w:r>
        <w:rPr>
          <w:rFonts w:hint="eastAsia"/>
        </w:rPr>
        <w:t>.</w:t>
      </w:r>
      <w:r>
        <w:rPr>
          <w:rFonts w:hint="eastAsia"/>
        </w:rPr>
        <w:t>承诺</w:t>
      </w:r>
    </w:p>
    <w:p w14:paraId="679FBAD5" w14:textId="77777777" w:rsidR="000A7C4F" w:rsidRDefault="000A7C4F">
      <w:pPr>
        <w:pStyle w:val="a6"/>
      </w:pPr>
      <w:r>
        <w:t>Promising adj.</w:t>
      </w:r>
      <w:r>
        <w:t>有为</w:t>
      </w:r>
      <w:r>
        <w:rPr>
          <w:rFonts w:hint="eastAsia"/>
        </w:rPr>
        <w:t>,</w:t>
      </w:r>
      <w:r>
        <w:rPr>
          <w:rFonts w:hint="eastAsia"/>
        </w:rPr>
        <w:t>前途无量</w:t>
      </w:r>
    </w:p>
  </w:comment>
  <w:comment w:id="103" w:author="Microsoft 帐户" w:date="2023-01-09T06:52:00Z" w:initials="M帐">
    <w:p w14:paraId="75CF74BD" w14:textId="77777777" w:rsidR="000A7C4F" w:rsidRDefault="000A7C4F">
      <w:pPr>
        <w:pStyle w:val="a6"/>
      </w:pPr>
      <w:r>
        <w:rPr>
          <w:rStyle w:val="a5"/>
        </w:rPr>
        <w:annotationRef/>
      </w:r>
      <w:r w:rsidRPr="00F534B3">
        <w:rPr>
          <w:rFonts w:ascii="Times New Roman" w:hAnsi="Times New Roman" w:cs="Times New Roman"/>
          <w:color w:val="222222"/>
          <w:sz w:val="28"/>
          <w:szCs w:val="27"/>
        </w:rPr>
        <w:t>Carbon</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碳</w:t>
      </w:r>
    </w:p>
  </w:comment>
  <w:comment w:id="104" w:author="Microsoft 帐户" w:date="2023-01-09T06:59:00Z" w:initials="M帐">
    <w:p w14:paraId="32BE5E10" w14:textId="77777777" w:rsidR="000A7C4F" w:rsidRDefault="000A7C4F">
      <w:pPr>
        <w:pStyle w:val="a6"/>
      </w:pPr>
      <w:r>
        <w:rPr>
          <w:rStyle w:val="a5"/>
        </w:rPr>
        <w:annotationRef/>
      </w:r>
      <w:r w:rsidRPr="000A7C4F">
        <w:t>Neutrality</w:t>
      </w:r>
      <w:r>
        <w:t xml:space="preserve"> </w:t>
      </w:r>
      <w:r>
        <w:rPr>
          <w:rFonts w:ascii="Lucida Sans Unicode" w:hAnsi="Lucida Sans Unicode" w:cs="Lucida Sans Unicode"/>
          <w:color w:val="336699"/>
          <w:szCs w:val="21"/>
          <w:shd w:val="clear" w:color="auto" w:fill="FFFFFF"/>
        </w:rPr>
        <w:t>[nju:'træləti] </w:t>
      </w:r>
      <w:r>
        <w:rPr>
          <w:rFonts w:ascii="Lucida Sans Unicode" w:hAnsi="Lucida Sans Unicode" w:cs="Lucida Sans Unicode" w:hint="eastAsia"/>
          <w:color w:val="336699"/>
          <w:szCs w:val="21"/>
          <w:shd w:val="clear" w:color="auto" w:fill="FFFFFF"/>
        </w:rPr>
        <w:t>n</w:t>
      </w:r>
      <w:r>
        <w:rPr>
          <w:rFonts w:ascii="Lucida Sans Unicode" w:hAnsi="Lucida Sans Unicode" w:cs="Lucida Sans Unicode"/>
          <w:color w:val="336699"/>
          <w:szCs w:val="21"/>
          <w:shd w:val="clear" w:color="auto" w:fill="FFFFFF"/>
        </w:rPr>
        <w:t>.</w:t>
      </w:r>
      <w:r>
        <w:rPr>
          <w:rFonts w:ascii="Lucida Sans Unicode" w:hAnsi="Lucida Sans Unicode" w:cs="Lucida Sans Unicode"/>
          <w:color w:val="336699"/>
          <w:szCs w:val="21"/>
          <w:shd w:val="clear" w:color="auto" w:fill="FFFFFF"/>
        </w:rPr>
        <w:t>中立</w:t>
      </w:r>
    </w:p>
  </w:comment>
  <w:comment w:id="105" w:author="Microsoft 帐户" w:date="2023-01-09T07:02:00Z" w:initials="M帐">
    <w:p w14:paraId="4C2B58C3" w14:textId="77777777" w:rsidR="00A1417F" w:rsidRDefault="00A1417F">
      <w:pPr>
        <w:pStyle w:val="a6"/>
      </w:pPr>
      <w:r>
        <w:rPr>
          <w:rStyle w:val="a5"/>
        </w:rPr>
        <w:annotationRef/>
      </w:r>
      <w:r w:rsidRPr="00F534B3">
        <w:rPr>
          <w:rFonts w:ascii="Times New Roman" w:hAnsi="Times New Roman" w:cs="Times New Roman"/>
          <w:color w:val="222222"/>
          <w:sz w:val="28"/>
          <w:szCs w:val="27"/>
        </w:rPr>
        <w:t>Approach</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方法</w:t>
      </w:r>
    </w:p>
  </w:comment>
  <w:comment w:id="106" w:author="Microsoft 帐户" w:date="2023-01-09T07:04:00Z" w:initials="M帐">
    <w:p w14:paraId="35F91F96" w14:textId="77777777" w:rsidR="00A1417F" w:rsidRDefault="00A1417F">
      <w:pPr>
        <w:pStyle w:val="a6"/>
      </w:pPr>
      <w:r>
        <w:rPr>
          <w:rStyle w:val="a5"/>
        </w:rPr>
        <w:annotationRef/>
      </w:r>
      <w:r w:rsidRPr="00A1417F">
        <w:t>Corrosive</w:t>
      </w:r>
      <w:r w:rsidR="001C1043">
        <w:t xml:space="preserve"> adj.</w:t>
      </w:r>
      <w:r w:rsidR="001C1043">
        <w:t>腐蚀的，侵蚀的</w:t>
      </w:r>
    </w:p>
  </w:comment>
  <w:comment w:id="107" w:author="Microsoft 帐户" w:date="2023-01-09T07:15:00Z" w:initials="M帐">
    <w:p w14:paraId="313D82CD" w14:textId="77777777" w:rsidR="001C1043" w:rsidRDefault="001C1043">
      <w:pPr>
        <w:pStyle w:val="a6"/>
      </w:pPr>
      <w:r>
        <w:rPr>
          <w:rStyle w:val="a5"/>
        </w:rPr>
        <w:annotationRef/>
      </w:r>
      <w:r w:rsidRPr="001C1043">
        <w:t>Electrolyte</w:t>
      </w:r>
      <w:r>
        <w:t xml:space="preserve"> n</w:t>
      </w:r>
      <w:r>
        <w:rPr>
          <w:rFonts w:hint="eastAsia"/>
        </w:rPr>
        <w:t>.</w:t>
      </w:r>
      <w:r>
        <w:rPr>
          <w:rFonts w:hint="eastAsia"/>
        </w:rPr>
        <w:t>电解质</w:t>
      </w:r>
    </w:p>
  </w:comment>
  <w:comment w:id="108" w:author="Microsoft 帐户" w:date="2023-01-09T07:16:00Z" w:initials="M帐">
    <w:p w14:paraId="1FCFCCFD" w14:textId="77777777" w:rsidR="001C1043" w:rsidRDefault="001C1043">
      <w:pPr>
        <w:pStyle w:val="a6"/>
      </w:pPr>
      <w:r>
        <w:rPr>
          <w:rStyle w:val="a5"/>
        </w:rPr>
        <w:annotationRef/>
      </w:r>
      <w:r w:rsidRPr="00F534B3">
        <w:rPr>
          <w:rFonts w:ascii="Times New Roman" w:hAnsi="Times New Roman" w:cs="Times New Roman"/>
          <w:color w:val="222222"/>
          <w:sz w:val="28"/>
          <w:szCs w:val="27"/>
        </w:rPr>
        <w:t>Performance</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性能</w:t>
      </w:r>
      <w:r>
        <w:rPr>
          <w:rFonts w:ascii="Times New Roman" w:hAnsi="Times New Roman" w:cs="Times New Roman" w:hint="eastAsia"/>
          <w:color w:val="222222"/>
          <w:sz w:val="28"/>
          <w:szCs w:val="27"/>
        </w:rPr>
        <w:t>,</w:t>
      </w:r>
      <w:r>
        <w:rPr>
          <w:rFonts w:ascii="Times New Roman" w:hAnsi="Times New Roman" w:cs="Times New Roman" w:hint="eastAsia"/>
          <w:color w:val="222222"/>
          <w:sz w:val="28"/>
          <w:szCs w:val="27"/>
        </w:rPr>
        <w:t>绩效</w:t>
      </w:r>
    </w:p>
  </w:comment>
  <w:comment w:id="109" w:author="Microsoft 帐户" w:date="2023-01-09T07:22:00Z" w:initials="M帐">
    <w:p w14:paraId="01F7C993" w14:textId="77777777" w:rsidR="001C1043" w:rsidRDefault="001C1043">
      <w:pPr>
        <w:pStyle w:val="a6"/>
      </w:pPr>
      <w:r>
        <w:rPr>
          <w:rStyle w:val="a5"/>
        </w:rPr>
        <w:annotationRef/>
      </w:r>
      <w:r w:rsidRPr="00F534B3">
        <w:rPr>
          <w:rFonts w:ascii="Times New Roman" w:hAnsi="Times New Roman" w:cs="Times New Roman"/>
          <w:color w:val="222222"/>
          <w:sz w:val="28"/>
          <w:szCs w:val="27"/>
        </w:rPr>
        <w:t>stability</w:t>
      </w:r>
      <w:r>
        <w:rPr>
          <w:rStyle w:val="a5"/>
        </w:rPr>
        <w:annotationRef/>
      </w:r>
      <w:r>
        <w:rPr>
          <w:rFonts w:ascii="Lucida Sans Unicode" w:hAnsi="Lucida Sans Unicode" w:cs="Lucida Sans Unicode"/>
          <w:color w:val="336699"/>
          <w:szCs w:val="21"/>
          <w:shd w:val="clear" w:color="auto" w:fill="FFFFFF"/>
        </w:rPr>
        <w:t xml:space="preserve"> [stə'bɪləti] n.</w:t>
      </w:r>
      <w:r>
        <w:rPr>
          <w:rFonts w:ascii="Lucida Sans Unicode" w:hAnsi="Lucida Sans Unicode" w:cs="Lucida Sans Unicode"/>
          <w:color w:val="336699"/>
          <w:szCs w:val="21"/>
          <w:shd w:val="clear" w:color="auto" w:fill="FFFFFF"/>
        </w:rPr>
        <w:t>稳定性</w:t>
      </w:r>
    </w:p>
  </w:comment>
  <w:comment w:id="110" w:author="Microsoft 帐户" w:date="2023-01-09T07:23:00Z" w:initials="M帐">
    <w:p w14:paraId="19FCC0B4" w14:textId="77777777" w:rsidR="001C1043" w:rsidRDefault="001C1043">
      <w:pPr>
        <w:pStyle w:val="a6"/>
      </w:pPr>
      <w:r>
        <w:rPr>
          <w:rStyle w:val="a5"/>
        </w:rPr>
        <w:annotationRef/>
      </w:r>
      <w:r w:rsidRPr="00F534B3">
        <w:rPr>
          <w:rFonts w:ascii="Times New Roman" w:hAnsi="Times New Roman" w:cs="Times New Roman"/>
          <w:color w:val="222222"/>
          <w:sz w:val="28"/>
          <w:szCs w:val="27"/>
        </w:rPr>
        <w:t>sustainability</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可持续性</w:t>
      </w:r>
    </w:p>
  </w:comment>
  <w:comment w:id="111" w:author="Microsoft 帐户" w:date="2023-01-09T10:09:00Z" w:initials="M帐">
    <w:p w14:paraId="10798AFE" w14:textId="77777777" w:rsidR="00C501E5" w:rsidRDefault="00C501E5">
      <w:pPr>
        <w:pStyle w:val="a6"/>
      </w:pPr>
      <w:r>
        <w:rPr>
          <w:rStyle w:val="a5"/>
        </w:rPr>
        <w:annotationRef/>
      </w:r>
      <w:r w:rsidRPr="00F534B3">
        <w:rPr>
          <w:rFonts w:ascii="Times New Roman" w:hAnsi="Times New Roman" w:cs="Times New Roman"/>
          <w:color w:val="222222"/>
          <w:sz w:val="28"/>
          <w:szCs w:val="27"/>
        </w:rPr>
        <w:t>Alternatively</w:t>
      </w:r>
      <w:r>
        <w:rPr>
          <w:rFonts w:ascii="Times New Roman" w:hAnsi="Times New Roman" w:cs="Times New Roman"/>
          <w:color w:val="222222"/>
          <w:sz w:val="28"/>
          <w:szCs w:val="27"/>
        </w:rPr>
        <w:t xml:space="preserve"> adv.</w:t>
      </w:r>
      <w:r>
        <w:rPr>
          <w:rFonts w:ascii="Times New Roman" w:hAnsi="Times New Roman" w:cs="Times New Roman"/>
          <w:color w:val="222222"/>
          <w:sz w:val="28"/>
          <w:szCs w:val="27"/>
        </w:rPr>
        <w:t>另外</w:t>
      </w:r>
      <w:r>
        <w:rPr>
          <w:rFonts w:ascii="Times New Roman" w:hAnsi="Times New Roman" w:cs="Times New Roman" w:hint="eastAsia"/>
          <w:color w:val="222222"/>
          <w:sz w:val="28"/>
          <w:szCs w:val="27"/>
        </w:rPr>
        <w:t>,</w:t>
      </w:r>
      <w:r>
        <w:rPr>
          <w:rFonts w:ascii="Times New Roman" w:hAnsi="Times New Roman" w:cs="Times New Roman"/>
          <w:color w:val="222222"/>
          <w:sz w:val="28"/>
          <w:szCs w:val="27"/>
        </w:rPr>
        <w:t>或者</w:t>
      </w:r>
    </w:p>
  </w:comment>
  <w:comment w:id="112" w:author="Microsoft 帐户" w:date="2023-01-09T10:12:00Z" w:initials="M帐">
    <w:p w14:paraId="21D5F556" w14:textId="77777777" w:rsidR="00C501E5" w:rsidRDefault="00C501E5">
      <w:pPr>
        <w:pStyle w:val="a6"/>
      </w:pPr>
      <w:r>
        <w:rPr>
          <w:rStyle w:val="a5"/>
        </w:rPr>
        <w:annotationRef/>
      </w:r>
      <w:r w:rsidRPr="00C501E5">
        <w:t>Directly</w:t>
      </w:r>
      <w:r>
        <w:t xml:space="preserve"> adv</w:t>
      </w:r>
      <w:r>
        <w:rPr>
          <w:rFonts w:hint="eastAsia"/>
        </w:rPr>
        <w:t>.</w:t>
      </w:r>
      <w:r>
        <w:rPr>
          <w:rFonts w:hint="eastAsia"/>
        </w:rPr>
        <w:t>直接地</w:t>
      </w:r>
    </w:p>
  </w:comment>
  <w:comment w:id="113" w:author="Microsoft 帐户" w:date="2023-01-09T10:15:00Z" w:initials="M帐">
    <w:p w14:paraId="2831AD86" w14:textId="77777777" w:rsidR="00C501E5" w:rsidRDefault="00C501E5">
      <w:pPr>
        <w:pStyle w:val="a6"/>
      </w:pPr>
      <w:r>
        <w:rPr>
          <w:rStyle w:val="a5"/>
        </w:rPr>
        <w:annotationRef/>
      </w:r>
      <w:r>
        <w:rPr>
          <w:rFonts w:ascii="Times New Roman" w:hAnsi="Times New Roman" w:cs="Times New Roman"/>
          <w:color w:val="222222"/>
          <w:sz w:val="28"/>
          <w:szCs w:val="27"/>
        </w:rPr>
        <w:t>Remain v.</w:t>
      </w:r>
      <w:r>
        <w:rPr>
          <w:rFonts w:ascii="Times New Roman" w:hAnsi="Times New Roman" w:cs="Times New Roman"/>
          <w:color w:val="222222"/>
          <w:sz w:val="28"/>
          <w:szCs w:val="27"/>
        </w:rPr>
        <w:t>仍然</w:t>
      </w:r>
    </w:p>
  </w:comment>
  <w:comment w:id="114" w:author="Microsoft 帐户" w:date="2023-01-09T10:18:00Z" w:initials="M帐">
    <w:p w14:paraId="14DAB9E2" w14:textId="77777777" w:rsidR="00C501E5" w:rsidRDefault="00C501E5">
      <w:pPr>
        <w:pStyle w:val="a6"/>
      </w:pPr>
      <w:r>
        <w:rPr>
          <w:rStyle w:val="a5"/>
        </w:rPr>
        <w:annotationRef/>
      </w:r>
      <w:r>
        <w:rPr>
          <w:rFonts w:ascii="Times New Roman" w:hAnsi="Times New Roman" w:cs="Times New Roman"/>
          <w:color w:val="222222"/>
          <w:sz w:val="28"/>
          <w:szCs w:val="27"/>
        </w:rPr>
        <w:t>Concentrate v.</w:t>
      </w:r>
      <w:r>
        <w:rPr>
          <w:rFonts w:ascii="Times New Roman" w:hAnsi="Times New Roman" w:cs="Times New Roman"/>
          <w:color w:val="222222"/>
          <w:sz w:val="28"/>
          <w:szCs w:val="27"/>
        </w:rPr>
        <w:t>浓缩</w:t>
      </w:r>
      <w:r>
        <w:rPr>
          <w:rFonts w:ascii="Times New Roman" w:hAnsi="Times New Roman" w:cs="Times New Roman" w:hint="eastAsia"/>
          <w:color w:val="222222"/>
          <w:sz w:val="28"/>
          <w:szCs w:val="27"/>
        </w:rPr>
        <w:t>,</w:t>
      </w:r>
      <w:r>
        <w:rPr>
          <w:rFonts w:ascii="Times New Roman" w:hAnsi="Times New Roman" w:cs="Times New Roman"/>
          <w:color w:val="222222"/>
          <w:sz w:val="28"/>
          <w:szCs w:val="27"/>
        </w:rPr>
        <w:t>集中</w:t>
      </w:r>
    </w:p>
  </w:comment>
  <w:comment w:id="115" w:author="Microsoft 帐户" w:date="2023-01-09T10:19:00Z" w:initials="M帐">
    <w:p w14:paraId="2619E287" w14:textId="77777777" w:rsidR="00C501E5" w:rsidRDefault="00C501E5">
      <w:pPr>
        <w:pStyle w:val="a6"/>
      </w:pPr>
      <w:r>
        <w:rPr>
          <w:rStyle w:val="a5"/>
        </w:rPr>
        <w:annotationRef/>
      </w:r>
      <w:r w:rsidRPr="00C501E5">
        <w:t>Indium</w:t>
      </w:r>
      <w:r>
        <w:t xml:space="preserve"> n.</w:t>
      </w:r>
      <w:r>
        <w:t>铟</w:t>
      </w:r>
    </w:p>
  </w:comment>
  <w:comment w:id="116" w:author="Microsoft 帐户" w:date="2023-01-09T10:19:00Z" w:initials="M帐">
    <w:p w14:paraId="4A141D33" w14:textId="77777777" w:rsidR="00C501E5" w:rsidRDefault="00C501E5">
      <w:pPr>
        <w:pStyle w:val="a6"/>
      </w:pPr>
      <w:r>
        <w:rPr>
          <w:rStyle w:val="a5"/>
        </w:rPr>
        <w:annotationRef/>
      </w:r>
      <w:r w:rsidRPr="00F534B3">
        <w:rPr>
          <w:rFonts w:ascii="Times New Roman" w:hAnsi="Times New Roman" w:cs="Times New Roman"/>
          <w:color w:val="222222"/>
          <w:sz w:val="28"/>
          <w:szCs w:val="27"/>
        </w:rPr>
        <w:t>Gallium</w:t>
      </w:r>
      <w:r>
        <w:rPr>
          <w:rFonts w:ascii="Times New Roman" w:hAnsi="Times New Roman" w:cs="Times New Roman"/>
          <w:color w:val="222222"/>
          <w:sz w:val="28"/>
          <w:szCs w:val="27"/>
        </w:rPr>
        <w:t xml:space="preserve"> n.</w:t>
      </w:r>
      <w:r w:rsidRPr="00C501E5">
        <w:rPr>
          <w:rFonts w:ascii="Arial" w:hAnsi="Arial" w:cs="Arial"/>
          <w:color w:val="111111"/>
          <w:szCs w:val="21"/>
          <w:shd w:val="clear" w:color="auto" w:fill="FFFFFF"/>
        </w:rPr>
        <w:t xml:space="preserve"> </w:t>
      </w:r>
      <w:r>
        <w:rPr>
          <w:rFonts w:ascii="Arial" w:hAnsi="Arial" w:cs="Arial"/>
          <w:color w:val="111111"/>
          <w:szCs w:val="21"/>
          <w:shd w:val="clear" w:color="auto" w:fill="FFFFFF"/>
        </w:rPr>
        <w:t>镓</w:t>
      </w:r>
    </w:p>
  </w:comment>
  <w:comment w:id="117" w:author="Microsoft 帐户" w:date="2023-01-09T10:20:00Z" w:initials="M帐">
    <w:p w14:paraId="00B1044C" w14:textId="77777777" w:rsidR="00C501E5" w:rsidRDefault="00C501E5">
      <w:pPr>
        <w:pStyle w:val="a6"/>
      </w:pPr>
      <w:r>
        <w:rPr>
          <w:rStyle w:val="a5"/>
        </w:rPr>
        <w:annotationRef/>
      </w:r>
      <w:r w:rsidRPr="00F534B3">
        <w:rPr>
          <w:rFonts w:ascii="Times New Roman" w:hAnsi="Times New Roman" w:cs="Times New Roman"/>
          <w:color w:val="222222"/>
          <w:sz w:val="28"/>
          <w:szCs w:val="27"/>
        </w:rPr>
        <w:t>Nitride</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氮化物</w:t>
      </w:r>
    </w:p>
  </w:comment>
  <w:comment w:id="118" w:author="Microsoft 帐户" w:date="2023-01-09T10:20:00Z" w:initials="M帐">
    <w:p w14:paraId="21FE9820" w14:textId="77777777" w:rsidR="00C501E5" w:rsidRDefault="00C501E5">
      <w:pPr>
        <w:pStyle w:val="a6"/>
      </w:pPr>
      <w:r>
        <w:rPr>
          <w:rStyle w:val="a5"/>
        </w:rPr>
        <w:annotationRef/>
      </w:r>
      <w:r w:rsidRPr="00F534B3">
        <w:rPr>
          <w:rFonts w:ascii="Times New Roman" w:hAnsi="Times New Roman" w:cs="Times New Roman"/>
          <w:color w:val="222222"/>
          <w:sz w:val="28"/>
          <w:szCs w:val="27"/>
        </w:rPr>
        <w:t>Photocatalyst</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光触媒</w:t>
      </w:r>
    </w:p>
  </w:comment>
  <w:comment w:id="119" w:author="Microsoft 帐户" w:date="2023-01-09T10:22:00Z" w:initials="M帐">
    <w:p w14:paraId="3F1EC62A" w14:textId="77777777" w:rsidR="00C501E5" w:rsidRDefault="00C501E5">
      <w:pPr>
        <w:pStyle w:val="a6"/>
      </w:pPr>
      <w:r>
        <w:rPr>
          <w:rStyle w:val="a5"/>
        </w:rPr>
        <w:annotationRef/>
      </w:r>
      <w:r w:rsidRPr="00C501E5">
        <w:t>Strategy</w:t>
      </w:r>
      <w:r>
        <w:t xml:space="preserve"> </w:t>
      </w:r>
      <w:r>
        <w:rPr>
          <w:rFonts w:ascii="Lucida Sans Unicode" w:hAnsi="Lucida Sans Unicode" w:cs="Lucida Sans Unicode"/>
          <w:color w:val="336699"/>
          <w:szCs w:val="21"/>
          <w:shd w:val="clear" w:color="auto" w:fill="FFFFFF"/>
        </w:rPr>
        <w:t>['strætədʒi]</w:t>
      </w:r>
      <w:r>
        <w:t xml:space="preserve"> n.</w:t>
      </w:r>
      <w:r>
        <w:t>策略</w:t>
      </w:r>
      <w:r>
        <w:rPr>
          <w:rFonts w:hint="eastAsia"/>
        </w:rPr>
        <w:t>,</w:t>
      </w:r>
      <w:r>
        <w:rPr>
          <w:rFonts w:hint="eastAsia"/>
        </w:rPr>
        <w:t>对策</w:t>
      </w:r>
    </w:p>
  </w:comment>
  <w:comment w:id="120" w:author="Microsoft 帐户" w:date="2023-01-09T10:23:00Z" w:initials="M帐">
    <w:p w14:paraId="1AA503A0" w14:textId="77777777" w:rsidR="00C501E5" w:rsidRDefault="00C501E5">
      <w:pPr>
        <w:pStyle w:val="a6"/>
      </w:pPr>
      <w:r>
        <w:rPr>
          <w:rStyle w:val="a5"/>
        </w:rPr>
        <w:annotationRef/>
      </w:r>
      <w:r>
        <w:t>起源于</w:t>
      </w:r>
    </w:p>
  </w:comment>
  <w:comment w:id="121" w:author="Microsoft 帐户" w:date="2023-01-09T10:23:00Z" w:initials="M帐">
    <w:p w14:paraId="4788E27F" w14:textId="77777777" w:rsidR="00C501E5" w:rsidRDefault="00C501E5">
      <w:pPr>
        <w:pStyle w:val="a6"/>
      </w:pPr>
      <w:r>
        <w:rPr>
          <w:rStyle w:val="a5"/>
        </w:rPr>
        <w:annotationRef/>
      </w:r>
      <w:r w:rsidRPr="00C501E5">
        <w:t>Synergistic</w:t>
      </w:r>
      <w:r>
        <w:t xml:space="preserve"> adj.</w:t>
      </w:r>
      <w:r>
        <w:t>协同的，增效的</w:t>
      </w:r>
    </w:p>
  </w:comment>
  <w:comment w:id="122" w:author="Microsoft 帐户" w:date="2023-01-09T10:24:00Z" w:initials="M帐">
    <w:p w14:paraId="69660604" w14:textId="77777777" w:rsidR="005C404E" w:rsidRPr="005C404E" w:rsidRDefault="005C404E">
      <w:pPr>
        <w:pStyle w:val="a6"/>
        <w:rPr>
          <w:b/>
        </w:rPr>
      </w:pPr>
      <w:r>
        <w:rPr>
          <w:rStyle w:val="a5"/>
        </w:rPr>
        <w:annotationRef/>
      </w:r>
      <w:r w:rsidRPr="005C404E">
        <w:rPr>
          <w:b/>
          <w:color w:val="FF0000"/>
        </w:rPr>
        <w:t>Inhibit v.</w:t>
      </w:r>
      <w:r w:rsidRPr="005C404E">
        <w:rPr>
          <w:b/>
          <w:color w:val="FF0000"/>
        </w:rPr>
        <w:t>抑制</w:t>
      </w:r>
    </w:p>
  </w:comment>
  <w:comment w:id="123" w:author="Microsoft 帐户" w:date="2023-01-09T10:27:00Z" w:initials="M帐">
    <w:p w14:paraId="0A01A62B" w14:textId="77777777" w:rsidR="005C404E" w:rsidRDefault="005C404E">
      <w:pPr>
        <w:pStyle w:val="a6"/>
      </w:pPr>
      <w:r>
        <w:rPr>
          <w:rStyle w:val="a5"/>
        </w:rPr>
        <w:annotationRef/>
      </w:r>
      <w:r w:rsidRPr="00F534B3">
        <w:rPr>
          <w:rFonts w:ascii="Times New Roman" w:hAnsi="Times New Roman" w:cs="Times New Roman"/>
          <w:color w:val="222222"/>
          <w:sz w:val="28"/>
          <w:szCs w:val="27"/>
        </w:rPr>
        <w:t>Reverse</w:t>
      </w:r>
      <w:r>
        <w:rPr>
          <w:rFonts w:ascii="Times New Roman" w:hAnsi="Times New Roman" w:cs="Times New Roman"/>
          <w:color w:val="222222"/>
          <w:sz w:val="28"/>
          <w:szCs w:val="27"/>
        </w:rPr>
        <w:t xml:space="preserve"> adj.</w:t>
      </w:r>
      <w:r>
        <w:rPr>
          <w:rFonts w:ascii="Times New Roman" w:hAnsi="Times New Roman" w:cs="Times New Roman"/>
          <w:color w:val="222222"/>
          <w:sz w:val="28"/>
          <w:szCs w:val="27"/>
        </w:rPr>
        <w:t>反向的</w:t>
      </w:r>
    </w:p>
  </w:comment>
  <w:comment w:id="124" w:author="Microsoft 帐户" w:date="2023-01-09T10:28:00Z" w:initials="M帐">
    <w:p w14:paraId="7C506382" w14:textId="77777777" w:rsidR="005C404E" w:rsidRDefault="005C404E">
      <w:pPr>
        <w:pStyle w:val="a6"/>
      </w:pPr>
      <w:r>
        <w:rPr>
          <w:rStyle w:val="a5"/>
        </w:rPr>
        <w:annotationRef/>
      </w:r>
      <w:r w:rsidRPr="005C404E">
        <w:t>Operate</w:t>
      </w:r>
      <w:r>
        <w:t xml:space="preserve"> v.</w:t>
      </w:r>
      <w:r>
        <w:t>操作</w:t>
      </w:r>
    </w:p>
  </w:comment>
  <w:comment w:id="125" w:author="Microsoft 帐户" w:date="2023-01-09T10:40:00Z" w:initials="M帐">
    <w:p w14:paraId="330672A8" w14:textId="77777777" w:rsidR="007A51A2" w:rsidRDefault="007A51A2">
      <w:pPr>
        <w:pStyle w:val="a6"/>
      </w:pPr>
      <w:r>
        <w:rPr>
          <w:rStyle w:val="a5"/>
        </w:rPr>
        <w:annotationRef/>
      </w:r>
      <w:r w:rsidRPr="007A51A2">
        <w:t>Optimal</w:t>
      </w:r>
      <w:r>
        <w:t xml:space="preserve"> adj.</w:t>
      </w:r>
      <w:r>
        <w:t>最佳的</w:t>
      </w:r>
    </w:p>
  </w:comment>
  <w:comment w:id="126" w:author="Microsoft 帐户" w:date="2023-01-09T10:41:00Z" w:initials="M帐">
    <w:p w14:paraId="19695766" w14:textId="77777777" w:rsidR="007A51A2" w:rsidRDefault="007A51A2">
      <w:pPr>
        <w:pStyle w:val="a6"/>
      </w:pPr>
      <w:r>
        <w:rPr>
          <w:rStyle w:val="a5"/>
        </w:rPr>
        <w:annotationRef/>
      </w:r>
      <w:r w:rsidRPr="007A51A2">
        <w:t>Harvest</w:t>
      </w:r>
      <w:r>
        <w:t xml:space="preserve"> v.</w:t>
      </w:r>
      <w:r>
        <w:t>收获</w:t>
      </w:r>
      <w:r>
        <w:rPr>
          <w:rFonts w:hint="eastAsia"/>
        </w:rPr>
        <w:t>,</w:t>
      </w:r>
      <w:r>
        <w:rPr>
          <w:rFonts w:hint="eastAsia"/>
        </w:rPr>
        <w:t>采收</w:t>
      </w:r>
    </w:p>
  </w:comment>
  <w:comment w:id="127" w:author="Microsoft 帐户" w:date="2023-01-09T10:42:00Z" w:initials="M帐">
    <w:p w14:paraId="794A98A7" w14:textId="77777777" w:rsidR="007A51A2" w:rsidRDefault="007A51A2">
      <w:pPr>
        <w:pStyle w:val="a6"/>
      </w:pPr>
      <w:r>
        <w:rPr>
          <w:rStyle w:val="a5"/>
        </w:rPr>
        <w:annotationRef/>
      </w:r>
      <w:r w:rsidRPr="007A51A2">
        <w:t>Previously</w:t>
      </w:r>
      <w:r>
        <w:t xml:space="preserve"> adv.</w:t>
      </w:r>
      <w:r>
        <w:t>以前地</w:t>
      </w:r>
    </w:p>
  </w:comment>
  <w:comment w:id="128" w:author="Microsoft 帐户" w:date="2023-01-09T10:42:00Z" w:initials="M帐">
    <w:p w14:paraId="3DCF2C23" w14:textId="77777777" w:rsidR="007A51A2" w:rsidRDefault="007A51A2">
      <w:pPr>
        <w:pStyle w:val="a6"/>
      </w:pPr>
      <w:r>
        <w:rPr>
          <w:rStyle w:val="a5"/>
        </w:rPr>
        <w:annotationRef/>
      </w:r>
      <w:r>
        <w:t>i</w:t>
      </w:r>
      <w:r w:rsidRPr="007A51A2">
        <w:t>nfrared</w:t>
      </w:r>
      <w:r>
        <w:t xml:space="preserve"> adj.</w:t>
      </w:r>
      <w:r>
        <w:t>红外线的</w:t>
      </w:r>
    </w:p>
  </w:comment>
  <w:comment w:id="129" w:author="Microsoft 帐户" w:date="2023-01-09T10:49:00Z" w:initials="M帐">
    <w:p w14:paraId="4FDD2317" w14:textId="77777777" w:rsidR="002E303B" w:rsidRDefault="002E303B">
      <w:pPr>
        <w:pStyle w:val="a6"/>
      </w:pPr>
      <w:r>
        <w:rPr>
          <w:rStyle w:val="a5"/>
        </w:rPr>
        <w:annotationRef/>
      </w:r>
      <w:r w:rsidRPr="00F534B3">
        <w:rPr>
          <w:rFonts w:ascii="Times New Roman" w:hAnsi="Times New Roman" w:cs="Times New Roman"/>
          <w:color w:val="222222"/>
          <w:sz w:val="28"/>
          <w:szCs w:val="27"/>
        </w:rPr>
        <w:t>Moreover</w:t>
      </w:r>
      <w:r>
        <w:rPr>
          <w:rFonts w:ascii="Times New Roman" w:hAnsi="Times New Roman" w:cs="Times New Roman"/>
          <w:color w:val="222222"/>
          <w:sz w:val="28"/>
          <w:szCs w:val="27"/>
        </w:rPr>
        <w:t xml:space="preserve"> </w:t>
      </w:r>
      <w:r>
        <w:rPr>
          <w:rFonts w:ascii="Times New Roman" w:hAnsi="Times New Roman" w:cs="Times New Roman"/>
          <w:color w:val="222222"/>
          <w:sz w:val="28"/>
          <w:szCs w:val="27"/>
        </w:rPr>
        <w:t>此外</w:t>
      </w:r>
    </w:p>
  </w:comment>
  <w:comment w:id="130" w:author="Microsoft 帐户" w:date="2023-01-09T10:53:00Z" w:initials="M帐">
    <w:p w14:paraId="7198042A" w14:textId="77777777" w:rsidR="002E303B" w:rsidRDefault="002E303B">
      <w:pPr>
        <w:pStyle w:val="a6"/>
      </w:pPr>
      <w:r>
        <w:rPr>
          <w:rStyle w:val="a5"/>
        </w:rPr>
        <w:annotationRef/>
      </w:r>
      <w:r w:rsidRPr="002E303B">
        <w:t>large-scale</w:t>
      </w:r>
      <w:r>
        <w:t xml:space="preserve"> adj.</w:t>
      </w:r>
      <w:r>
        <w:t>大规模的</w:t>
      </w:r>
    </w:p>
  </w:comment>
  <w:comment w:id="131" w:author="Microsoft 帐户" w:date="2023-01-09T10:58:00Z" w:initials="M帐">
    <w:p w14:paraId="6FE4C527" w14:textId="77777777" w:rsidR="002E303B" w:rsidRDefault="002E303B">
      <w:pPr>
        <w:pStyle w:val="a6"/>
      </w:pPr>
      <w:r>
        <w:rPr>
          <w:rStyle w:val="a5"/>
        </w:rPr>
        <w:annotationRef/>
      </w:r>
      <w:r w:rsidRPr="00F534B3">
        <w:rPr>
          <w:rFonts w:ascii="Times New Roman" w:hAnsi="Times New Roman" w:cs="Times New Roman"/>
          <w:color w:val="222222"/>
          <w:sz w:val="28"/>
          <w:szCs w:val="27"/>
        </w:rPr>
        <w:t>watts</w:t>
      </w:r>
      <w:r>
        <w:rPr>
          <w:rFonts w:ascii="Times New Roman" w:hAnsi="Times New Roman" w:cs="Times New Roman"/>
          <w:color w:val="222222"/>
          <w:sz w:val="28"/>
          <w:szCs w:val="27"/>
        </w:rPr>
        <w:t xml:space="preserve"> n.</w:t>
      </w:r>
      <w:r>
        <w:rPr>
          <w:rFonts w:ascii="Times New Roman" w:hAnsi="Times New Roman" w:cs="Times New Roman"/>
          <w:color w:val="222222"/>
          <w:sz w:val="28"/>
          <w:szCs w:val="27"/>
        </w:rPr>
        <w:t>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3EB04D" w15:done="0"/>
  <w15:commentEx w15:paraId="6DFE4858" w15:done="0"/>
  <w15:commentEx w15:paraId="4F2A5805" w15:done="0"/>
  <w15:commentEx w15:paraId="267FA1FE" w15:done="0"/>
  <w15:commentEx w15:paraId="09764F84" w15:done="0"/>
  <w15:commentEx w15:paraId="1AD51DF2" w15:done="0"/>
  <w15:commentEx w15:paraId="7CEAA015" w15:done="0"/>
  <w15:commentEx w15:paraId="500C374B" w15:done="0"/>
  <w15:commentEx w15:paraId="7FB22736" w15:done="0"/>
  <w15:commentEx w15:paraId="70974331" w15:done="0"/>
  <w15:commentEx w15:paraId="75F9A350" w15:done="0"/>
  <w15:commentEx w15:paraId="04FB1F4A" w15:done="0"/>
  <w15:commentEx w15:paraId="30EC0AAA" w15:done="0"/>
  <w15:commentEx w15:paraId="6A61D8BF" w15:done="0"/>
  <w15:commentEx w15:paraId="46C5120B" w15:done="0"/>
  <w15:commentEx w15:paraId="1152171A" w15:done="0"/>
  <w15:commentEx w15:paraId="154CF187" w15:done="0"/>
  <w15:commentEx w15:paraId="43DA7A8B" w15:done="0"/>
  <w15:commentEx w15:paraId="2F9C10AC" w15:done="0"/>
  <w15:commentEx w15:paraId="113858B9" w15:done="0"/>
  <w15:commentEx w15:paraId="39B07A90" w15:done="0"/>
  <w15:commentEx w15:paraId="425AB97C" w15:done="0"/>
  <w15:commentEx w15:paraId="2D8A955A" w15:done="0"/>
  <w15:commentEx w15:paraId="3890663A" w15:done="0"/>
  <w15:commentEx w15:paraId="16AE9252" w15:done="0"/>
  <w15:commentEx w15:paraId="422FFFB2" w15:done="0"/>
  <w15:commentEx w15:paraId="46713A70" w15:done="0"/>
  <w15:commentEx w15:paraId="00DBAE50" w15:done="0"/>
  <w15:commentEx w15:paraId="06BADB74" w15:done="0"/>
  <w15:commentEx w15:paraId="4981A0F2" w15:done="0"/>
  <w15:commentEx w15:paraId="0D0844EA" w15:done="0"/>
  <w15:commentEx w15:paraId="11486A7A" w15:done="0"/>
  <w15:commentEx w15:paraId="222976E8" w15:done="0"/>
  <w15:commentEx w15:paraId="2BC358AE" w15:done="0"/>
  <w15:commentEx w15:paraId="002DE01C" w15:done="0"/>
  <w15:commentEx w15:paraId="7AFB3DED" w15:done="0"/>
  <w15:commentEx w15:paraId="1383B04D" w15:done="0"/>
  <w15:commentEx w15:paraId="3E0F3DEF" w15:done="0"/>
  <w15:commentEx w15:paraId="69C7C9FF" w15:done="0"/>
  <w15:commentEx w15:paraId="309D231D" w15:done="0"/>
  <w15:commentEx w15:paraId="1758E375" w15:done="0"/>
  <w15:commentEx w15:paraId="481AC3C3" w15:done="0"/>
  <w15:commentEx w15:paraId="45D4FBE3" w15:done="0"/>
  <w15:commentEx w15:paraId="16D00A76" w15:done="0"/>
  <w15:commentEx w15:paraId="462DFFEC" w15:done="0"/>
  <w15:commentEx w15:paraId="1A699582" w15:done="0"/>
  <w15:commentEx w15:paraId="5F995F96" w15:done="0"/>
  <w15:commentEx w15:paraId="0FED116D" w15:done="0"/>
  <w15:commentEx w15:paraId="14C22C43" w15:done="0"/>
  <w15:commentEx w15:paraId="7828B983" w15:done="0"/>
  <w15:commentEx w15:paraId="4D61D91D" w15:done="0"/>
  <w15:commentEx w15:paraId="3DD3178F" w15:done="0"/>
  <w15:commentEx w15:paraId="663BA39C" w15:done="0"/>
  <w15:commentEx w15:paraId="45930C46" w15:done="0"/>
  <w15:commentEx w15:paraId="354AABC7" w15:done="0"/>
  <w15:commentEx w15:paraId="59CEE1FB" w15:done="0"/>
  <w15:commentEx w15:paraId="70C04FAB" w15:done="0"/>
  <w15:commentEx w15:paraId="1CBD4C22" w15:done="0"/>
  <w15:commentEx w15:paraId="251E7551" w15:done="0"/>
  <w15:commentEx w15:paraId="2647473E" w15:done="0"/>
  <w15:commentEx w15:paraId="1784CD33" w15:done="0"/>
  <w15:commentEx w15:paraId="5CC0CF6E" w15:done="0"/>
  <w15:commentEx w15:paraId="6BE287C0" w15:done="0"/>
  <w15:commentEx w15:paraId="6C7EB3F4" w15:done="0"/>
  <w15:commentEx w15:paraId="1B44ACD8" w15:done="0"/>
  <w15:commentEx w15:paraId="34A791C4" w15:done="0"/>
  <w15:commentEx w15:paraId="1B8FE7FE" w15:done="0"/>
  <w15:commentEx w15:paraId="7AC3C24D" w15:done="0"/>
  <w15:commentEx w15:paraId="43020BAB" w15:done="0"/>
  <w15:commentEx w15:paraId="4086772A" w15:done="0"/>
  <w15:commentEx w15:paraId="01964A26" w15:done="0"/>
  <w15:commentEx w15:paraId="7DA736A5" w15:done="0"/>
  <w15:commentEx w15:paraId="12E8438B" w15:done="0"/>
  <w15:commentEx w15:paraId="7373E437" w15:done="0"/>
  <w15:commentEx w15:paraId="4006FF14" w15:done="0"/>
  <w15:commentEx w15:paraId="677467B9" w15:done="0"/>
  <w15:commentEx w15:paraId="77BC0CA7" w15:done="0"/>
  <w15:commentEx w15:paraId="043E6AD1" w15:done="0"/>
  <w15:commentEx w15:paraId="6994890C" w15:done="0"/>
  <w15:commentEx w15:paraId="025A8940" w15:done="0"/>
  <w15:commentEx w15:paraId="66500156" w15:done="0"/>
  <w15:commentEx w15:paraId="26503D14" w15:done="0"/>
  <w15:commentEx w15:paraId="6F43E3E8" w15:done="0"/>
  <w15:commentEx w15:paraId="1A8B2B9A" w15:done="0"/>
  <w15:commentEx w15:paraId="68147135" w15:done="0"/>
  <w15:commentEx w15:paraId="7347FC48" w15:done="0"/>
  <w15:commentEx w15:paraId="2BA643EE" w15:done="0"/>
  <w15:commentEx w15:paraId="2488B8FC" w15:done="0"/>
  <w15:commentEx w15:paraId="2C2D65E1" w15:done="0"/>
  <w15:commentEx w15:paraId="64AA2368" w15:done="0"/>
  <w15:commentEx w15:paraId="6E1D2F3C" w15:done="0"/>
  <w15:commentEx w15:paraId="70AA048F" w15:done="0"/>
  <w15:commentEx w15:paraId="457DD437" w15:done="0"/>
  <w15:commentEx w15:paraId="07431BF9" w15:done="0"/>
  <w15:commentEx w15:paraId="3494D8B4" w15:done="0"/>
  <w15:commentEx w15:paraId="066D7352" w15:done="0"/>
  <w15:commentEx w15:paraId="2FEDC52A" w15:done="0"/>
  <w15:commentEx w15:paraId="4FB1B4D3" w15:done="0"/>
  <w15:commentEx w15:paraId="6F72D0F3" w15:done="0"/>
  <w15:commentEx w15:paraId="22C6F35D" w15:done="0"/>
  <w15:commentEx w15:paraId="679FBAD5" w15:done="0"/>
  <w15:commentEx w15:paraId="75CF74BD" w15:done="0"/>
  <w15:commentEx w15:paraId="32BE5E10" w15:done="0"/>
  <w15:commentEx w15:paraId="4C2B58C3" w15:done="0"/>
  <w15:commentEx w15:paraId="35F91F96" w15:done="0"/>
  <w15:commentEx w15:paraId="313D82CD" w15:done="0"/>
  <w15:commentEx w15:paraId="1FCFCCFD" w15:done="0"/>
  <w15:commentEx w15:paraId="01F7C993" w15:done="0"/>
  <w15:commentEx w15:paraId="19FCC0B4" w15:done="0"/>
  <w15:commentEx w15:paraId="10798AFE" w15:done="0"/>
  <w15:commentEx w15:paraId="21D5F556" w15:done="0"/>
  <w15:commentEx w15:paraId="2831AD86" w15:done="0"/>
  <w15:commentEx w15:paraId="14DAB9E2" w15:done="0"/>
  <w15:commentEx w15:paraId="2619E287" w15:done="0"/>
  <w15:commentEx w15:paraId="4A141D33" w15:done="0"/>
  <w15:commentEx w15:paraId="00B1044C" w15:done="0"/>
  <w15:commentEx w15:paraId="21FE9820" w15:done="0"/>
  <w15:commentEx w15:paraId="3F1EC62A" w15:done="0"/>
  <w15:commentEx w15:paraId="1AA503A0" w15:done="0"/>
  <w15:commentEx w15:paraId="4788E27F" w15:done="0"/>
  <w15:commentEx w15:paraId="69660604" w15:done="0"/>
  <w15:commentEx w15:paraId="0A01A62B" w15:done="0"/>
  <w15:commentEx w15:paraId="7C506382" w15:done="0"/>
  <w15:commentEx w15:paraId="330672A8" w15:done="0"/>
  <w15:commentEx w15:paraId="19695766" w15:done="0"/>
  <w15:commentEx w15:paraId="794A98A7" w15:done="0"/>
  <w15:commentEx w15:paraId="3DCF2C23" w15:done="0"/>
  <w15:commentEx w15:paraId="4FDD2317" w15:done="0"/>
  <w15:commentEx w15:paraId="7198042A" w15:done="0"/>
  <w15:commentEx w15:paraId="6FE4C5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79159" w14:textId="77777777" w:rsidR="00AF528E" w:rsidRDefault="00AF528E" w:rsidP="000A450D">
      <w:r>
        <w:separator/>
      </w:r>
    </w:p>
  </w:endnote>
  <w:endnote w:type="continuationSeparator" w:id="0">
    <w:p w14:paraId="19D8A825" w14:textId="77777777" w:rsidR="00AF528E" w:rsidRDefault="00AF528E" w:rsidP="000A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7324A" w14:textId="77777777" w:rsidR="00AF528E" w:rsidRDefault="00AF528E" w:rsidP="000A450D">
      <w:r>
        <w:separator/>
      </w:r>
    </w:p>
  </w:footnote>
  <w:footnote w:type="continuationSeparator" w:id="0">
    <w:p w14:paraId="43510D7D" w14:textId="77777777" w:rsidR="00AF528E" w:rsidRDefault="00AF528E" w:rsidP="000A450D">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D4"/>
    <w:rsid w:val="000A450D"/>
    <w:rsid w:val="000A7C4F"/>
    <w:rsid w:val="00106052"/>
    <w:rsid w:val="001814DE"/>
    <w:rsid w:val="001A48CB"/>
    <w:rsid w:val="001A5787"/>
    <w:rsid w:val="001C1043"/>
    <w:rsid w:val="001F19FD"/>
    <w:rsid w:val="002E303B"/>
    <w:rsid w:val="003559AD"/>
    <w:rsid w:val="0041193B"/>
    <w:rsid w:val="005C404E"/>
    <w:rsid w:val="007A51A2"/>
    <w:rsid w:val="00824AC7"/>
    <w:rsid w:val="0086329C"/>
    <w:rsid w:val="00A1417F"/>
    <w:rsid w:val="00AA67D4"/>
    <w:rsid w:val="00AF528E"/>
    <w:rsid w:val="00BE62FC"/>
    <w:rsid w:val="00BF534A"/>
    <w:rsid w:val="00C501E5"/>
    <w:rsid w:val="00D17E04"/>
    <w:rsid w:val="00D76DFA"/>
    <w:rsid w:val="00E06E60"/>
    <w:rsid w:val="00E86275"/>
    <w:rsid w:val="00F534B3"/>
    <w:rsid w:val="00FB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FFFB1"/>
  <w15:chartTrackingRefBased/>
  <w15:docId w15:val="{9EE35FEA-E9BC-4726-B013-D25A2278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E62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E62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2FC"/>
    <w:rPr>
      <w:rFonts w:ascii="宋体" w:eastAsia="宋体" w:hAnsi="宋体" w:cs="宋体"/>
      <w:b/>
      <w:bCs/>
      <w:kern w:val="36"/>
      <w:sz w:val="48"/>
      <w:szCs w:val="48"/>
    </w:rPr>
  </w:style>
  <w:style w:type="character" w:customStyle="1" w:styleId="2Char">
    <w:name w:val="标题 2 Char"/>
    <w:basedOn w:val="a0"/>
    <w:link w:val="2"/>
    <w:uiPriority w:val="9"/>
    <w:semiHidden/>
    <w:rsid w:val="00BE62FC"/>
    <w:rPr>
      <w:rFonts w:asciiTheme="majorHAnsi" w:eastAsiaTheme="majorEastAsia" w:hAnsiTheme="majorHAnsi" w:cstheme="majorBidi"/>
      <w:b/>
      <w:bCs/>
      <w:sz w:val="32"/>
      <w:szCs w:val="32"/>
    </w:rPr>
  </w:style>
  <w:style w:type="paragraph" w:styleId="a3">
    <w:name w:val="Normal (Web)"/>
    <w:basedOn w:val="a"/>
    <w:uiPriority w:val="99"/>
    <w:semiHidden/>
    <w:unhideWhenUsed/>
    <w:rsid w:val="00BE62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62FC"/>
    <w:rPr>
      <w:color w:val="0000FF"/>
      <w:u w:val="single"/>
    </w:rPr>
  </w:style>
  <w:style w:type="character" w:styleId="a5">
    <w:name w:val="annotation reference"/>
    <w:basedOn w:val="a0"/>
    <w:uiPriority w:val="99"/>
    <w:semiHidden/>
    <w:unhideWhenUsed/>
    <w:rsid w:val="00F534B3"/>
    <w:rPr>
      <w:sz w:val="21"/>
      <w:szCs w:val="21"/>
    </w:rPr>
  </w:style>
  <w:style w:type="paragraph" w:styleId="a6">
    <w:name w:val="annotation text"/>
    <w:basedOn w:val="a"/>
    <w:link w:val="Char"/>
    <w:uiPriority w:val="99"/>
    <w:semiHidden/>
    <w:unhideWhenUsed/>
    <w:rsid w:val="00F534B3"/>
    <w:pPr>
      <w:jc w:val="left"/>
    </w:pPr>
  </w:style>
  <w:style w:type="character" w:customStyle="1" w:styleId="Char">
    <w:name w:val="批注文字 Char"/>
    <w:basedOn w:val="a0"/>
    <w:link w:val="a6"/>
    <w:uiPriority w:val="99"/>
    <w:semiHidden/>
    <w:rsid w:val="00F534B3"/>
  </w:style>
  <w:style w:type="paragraph" w:styleId="a7">
    <w:name w:val="annotation subject"/>
    <w:basedOn w:val="a6"/>
    <w:next w:val="a6"/>
    <w:link w:val="Char0"/>
    <w:uiPriority w:val="99"/>
    <w:semiHidden/>
    <w:unhideWhenUsed/>
    <w:rsid w:val="00F534B3"/>
    <w:rPr>
      <w:b/>
      <w:bCs/>
    </w:rPr>
  </w:style>
  <w:style w:type="character" w:customStyle="1" w:styleId="Char0">
    <w:name w:val="批注主题 Char"/>
    <w:basedOn w:val="Char"/>
    <w:link w:val="a7"/>
    <w:uiPriority w:val="99"/>
    <w:semiHidden/>
    <w:rsid w:val="00F534B3"/>
    <w:rPr>
      <w:b/>
      <w:bCs/>
    </w:rPr>
  </w:style>
  <w:style w:type="paragraph" w:styleId="a8">
    <w:name w:val="Balloon Text"/>
    <w:basedOn w:val="a"/>
    <w:link w:val="Char1"/>
    <w:uiPriority w:val="99"/>
    <w:semiHidden/>
    <w:unhideWhenUsed/>
    <w:rsid w:val="00F534B3"/>
    <w:rPr>
      <w:sz w:val="18"/>
      <w:szCs w:val="18"/>
    </w:rPr>
  </w:style>
  <w:style w:type="character" w:customStyle="1" w:styleId="Char1">
    <w:name w:val="批注框文本 Char"/>
    <w:basedOn w:val="a0"/>
    <w:link w:val="a8"/>
    <w:uiPriority w:val="99"/>
    <w:semiHidden/>
    <w:rsid w:val="00F534B3"/>
    <w:rPr>
      <w:sz w:val="18"/>
      <w:szCs w:val="18"/>
    </w:rPr>
  </w:style>
  <w:style w:type="character" w:styleId="a9">
    <w:name w:val="Strong"/>
    <w:basedOn w:val="a0"/>
    <w:uiPriority w:val="22"/>
    <w:qFormat/>
    <w:rsid w:val="00F534B3"/>
    <w:rPr>
      <w:b/>
      <w:bCs/>
    </w:rPr>
  </w:style>
  <w:style w:type="paragraph" w:styleId="aa">
    <w:name w:val="header"/>
    <w:basedOn w:val="a"/>
    <w:link w:val="Char2"/>
    <w:uiPriority w:val="99"/>
    <w:unhideWhenUsed/>
    <w:rsid w:val="000A450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0A450D"/>
    <w:rPr>
      <w:sz w:val="18"/>
      <w:szCs w:val="18"/>
    </w:rPr>
  </w:style>
  <w:style w:type="paragraph" w:styleId="ab">
    <w:name w:val="footer"/>
    <w:basedOn w:val="a"/>
    <w:link w:val="Char3"/>
    <w:uiPriority w:val="99"/>
    <w:unhideWhenUsed/>
    <w:rsid w:val="000A450D"/>
    <w:pPr>
      <w:tabs>
        <w:tab w:val="center" w:pos="4153"/>
        <w:tab w:val="right" w:pos="8306"/>
      </w:tabs>
      <w:snapToGrid w:val="0"/>
      <w:jc w:val="left"/>
    </w:pPr>
    <w:rPr>
      <w:sz w:val="18"/>
      <w:szCs w:val="18"/>
    </w:rPr>
  </w:style>
  <w:style w:type="character" w:customStyle="1" w:styleId="Char3">
    <w:name w:val="页脚 Char"/>
    <w:basedOn w:val="a0"/>
    <w:link w:val="ab"/>
    <w:uiPriority w:val="99"/>
    <w:rsid w:val="000A45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91878">
      <w:bodyDiv w:val="1"/>
      <w:marLeft w:val="0"/>
      <w:marRight w:val="0"/>
      <w:marTop w:val="0"/>
      <w:marBottom w:val="0"/>
      <w:divBdr>
        <w:top w:val="none" w:sz="0" w:space="0" w:color="auto"/>
        <w:left w:val="none" w:sz="0" w:space="0" w:color="auto"/>
        <w:bottom w:val="none" w:sz="0" w:space="0" w:color="auto"/>
        <w:right w:val="none" w:sz="0" w:space="0" w:color="auto"/>
      </w:divBdr>
      <w:divsChild>
        <w:div w:id="255947868">
          <w:marLeft w:val="0"/>
          <w:marRight w:val="0"/>
          <w:marTop w:val="0"/>
          <w:marBottom w:val="600"/>
          <w:divBdr>
            <w:top w:val="none" w:sz="0" w:space="0" w:color="auto"/>
            <w:left w:val="none" w:sz="0" w:space="0" w:color="auto"/>
            <w:bottom w:val="none" w:sz="0" w:space="0" w:color="auto"/>
            <w:right w:val="none" w:sz="0" w:space="0" w:color="auto"/>
          </w:divBdr>
        </w:div>
      </w:divsChild>
    </w:div>
    <w:div w:id="697125937">
      <w:bodyDiv w:val="1"/>
      <w:marLeft w:val="0"/>
      <w:marRight w:val="0"/>
      <w:marTop w:val="0"/>
      <w:marBottom w:val="0"/>
      <w:divBdr>
        <w:top w:val="none" w:sz="0" w:space="0" w:color="auto"/>
        <w:left w:val="none" w:sz="0" w:space="0" w:color="auto"/>
        <w:bottom w:val="none" w:sz="0" w:space="0" w:color="auto"/>
        <w:right w:val="none" w:sz="0" w:space="0" w:color="auto"/>
      </w:divBdr>
    </w:div>
    <w:div w:id="1406104910">
      <w:bodyDiv w:val="1"/>
      <w:marLeft w:val="0"/>
      <w:marRight w:val="0"/>
      <w:marTop w:val="0"/>
      <w:marBottom w:val="0"/>
      <w:divBdr>
        <w:top w:val="none" w:sz="0" w:space="0" w:color="auto"/>
        <w:left w:val="none" w:sz="0" w:space="0" w:color="auto"/>
        <w:bottom w:val="none" w:sz="0" w:space="0" w:color="auto"/>
        <w:right w:val="none" w:sz="0" w:space="0" w:color="auto"/>
      </w:divBdr>
    </w:div>
    <w:div w:id="1508860329">
      <w:bodyDiv w:val="1"/>
      <w:marLeft w:val="0"/>
      <w:marRight w:val="0"/>
      <w:marTop w:val="0"/>
      <w:marBottom w:val="0"/>
      <w:divBdr>
        <w:top w:val="none" w:sz="0" w:space="0" w:color="auto"/>
        <w:left w:val="none" w:sz="0" w:space="0" w:color="auto"/>
        <w:bottom w:val="none" w:sz="0" w:space="0" w:color="auto"/>
        <w:right w:val="none" w:sz="0" w:space="0" w:color="auto"/>
      </w:divBdr>
    </w:div>
    <w:div w:id="1695577173">
      <w:bodyDiv w:val="1"/>
      <w:marLeft w:val="0"/>
      <w:marRight w:val="0"/>
      <w:marTop w:val="0"/>
      <w:marBottom w:val="0"/>
      <w:divBdr>
        <w:top w:val="none" w:sz="0" w:space="0" w:color="auto"/>
        <w:left w:val="none" w:sz="0" w:space="0" w:color="auto"/>
        <w:bottom w:val="none" w:sz="0" w:space="0" w:color="auto"/>
        <w:right w:val="none" w:sz="0" w:space="0" w:color="auto"/>
      </w:divBdr>
      <w:divsChild>
        <w:div w:id="170204895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F1E8-09C7-4BAB-97BA-2C198F61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9</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7</cp:revision>
  <dcterms:created xsi:type="dcterms:W3CDTF">2023-01-08T20:50:00Z</dcterms:created>
  <dcterms:modified xsi:type="dcterms:W3CDTF">2023-02-08T00:28:00Z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170c27c2-8302-4f5e-80c8-24fe58d75003</vt:lpwstr>
  </property>
</Properties>
</file>